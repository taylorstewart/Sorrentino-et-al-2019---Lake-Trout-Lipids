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A6457" w14:textId="77777777" w:rsidR="00991F66" w:rsidRDefault="00991F66" w:rsidP="008B79C0">
      <w:pPr>
        <w:spacing w:line="480" w:lineRule="auto"/>
        <w:jc w:val="center"/>
        <w:outlineLvl w:val="0"/>
        <w:rPr>
          <w:b/>
        </w:rPr>
      </w:pPr>
      <w:r>
        <w:rPr>
          <w:b/>
        </w:rPr>
        <w:t>Differential lipid dynamics in stocked and wild juvenile lake trout</w:t>
      </w:r>
    </w:p>
    <w:p w14:paraId="59784B4D" w14:textId="77777777" w:rsidR="00991F66" w:rsidRDefault="00991F66" w:rsidP="009A0263">
      <w:pPr>
        <w:spacing w:line="480" w:lineRule="auto"/>
        <w:outlineLvl w:val="0"/>
        <w:rPr>
          <w:b/>
        </w:rPr>
      </w:pPr>
    </w:p>
    <w:p w14:paraId="76ED9FD0" w14:textId="77777777" w:rsidR="005371E0" w:rsidRPr="004E08A0" w:rsidRDefault="005371E0" w:rsidP="005371E0">
      <w:pPr>
        <w:spacing w:line="480" w:lineRule="auto"/>
        <w:rPr>
          <w:vertAlign w:val="superscript"/>
        </w:rPr>
      </w:pPr>
      <w:r>
        <w:t>Madelyn G. Sorrentino</w:t>
      </w:r>
      <w:r>
        <w:rPr>
          <w:vertAlign w:val="superscript"/>
        </w:rPr>
        <w:t>1</w:t>
      </w:r>
      <w:r>
        <w:t>, Taylor R. Stewart</w:t>
      </w:r>
      <w:r>
        <w:rPr>
          <w:vertAlign w:val="superscript"/>
        </w:rPr>
        <w:t>2</w:t>
      </w:r>
      <w:r>
        <w:t>, J. Ellen Marsden</w:t>
      </w:r>
      <w:r>
        <w:rPr>
          <w:vertAlign w:val="superscript"/>
        </w:rPr>
        <w:t>1</w:t>
      </w:r>
      <w:r w:rsidR="00E963AC">
        <w:rPr>
          <w:vertAlign w:val="superscript"/>
        </w:rPr>
        <w:t>*</w:t>
      </w:r>
      <w:r>
        <w:t>, and Jason D. Stockwell</w:t>
      </w:r>
      <w:r>
        <w:rPr>
          <w:vertAlign w:val="superscript"/>
        </w:rPr>
        <w:t>1</w:t>
      </w:r>
    </w:p>
    <w:p w14:paraId="1518DC69" w14:textId="77777777" w:rsidR="005371E0" w:rsidRDefault="005371E0" w:rsidP="005371E0">
      <w:pPr>
        <w:spacing w:line="480" w:lineRule="auto"/>
      </w:pPr>
      <w:r>
        <w:rPr>
          <w:vertAlign w:val="superscript"/>
        </w:rPr>
        <w:t>1</w:t>
      </w:r>
      <w:r>
        <w:t>Rubenstein School of Environment and Natural Resources, University of Vermont, Burlington, VT, 05405, USA</w:t>
      </w:r>
    </w:p>
    <w:p w14:paraId="75CC66B5" w14:textId="77777777" w:rsidR="005371E0" w:rsidRDefault="005371E0" w:rsidP="009A0263">
      <w:pPr>
        <w:spacing w:line="480" w:lineRule="auto"/>
        <w:outlineLvl w:val="0"/>
      </w:pPr>
      <w:r>
        <w:rPr>
          <w:vertAlign w:val="superscript"/>
        </w:rPr>
        <w:t>2</w:t>
      </w:r>
      <w:r>
        <w:t>Department of Biology, University of Vermont, Burlington, VT, 05405, USA</w:t>
      </w:r>
    </w:p>
    <w:p w14:paraId="3D8D214B" w14:textId="77777777" w:rsidR="00E963AC" w:rsidRPr="004E08A0" w:rsidRDefault="00E963AC" w:rsidP="009A0263">
      <w:pPr>
        <w:spacing w:line="480" w:lineRule="auto"/>
        <w:outlineLvl w:val="0"/>
      </w:pPr>
    </w:p>
    <w:p w14:paraId="2AF05B75" w14:textId="33B5C9F9" w:rsidR="00E06BCB" w:rsidRPr="002769CC" w:rsidRDefault="005371E0" w:rsidP="002769CC">
      <w:pPr>
        <w:spacing w:line="480" w:lineRule="auto"/>
        <w:rPr>
          <w:color w:val="000000" w:themeColor="text1"/>
        </w:rPr>
      </w:pPr>
      <w:r w:rsidRPr="005506BB">
        <w:t xml:space="preserve">*Corresponding author. </w:t>
      </w:r>
      <w:r w:rsidRPr="00E963AC">
        <w:t xml:space="preserve">Email: </w:t>
      </w:r>
      <w:hyperlink r:id="rId8" w:history="1">
        <w:r w:rsidR="007C22D6" w:rsidRPr="00E963AC">
          <w:rPr>
            <w:rStyle w:val="Hyperlink"/>
          </w:rPr>
          <w:t>ellen.marsden@uvm.edu</w:t>
        </w:r>
      </w:hyperlink>
      <w:r w:rsidR="00E963AC" w:rsidRPr="00E963AC">
        <w:rPr>
          <w:rStyle w:val="Hyperlink"/>
          <w:color w:val="000000" w:themeColor="text1"/>
        </w:rPr>
        <w:t>; telephone 802-598-8224; fax 802-656-86</w:t>
      </w:r>
      <w:r w:rsidR="00655D1D">
        <w:rPr>
          <w:rStyle w:val="Hyperlink"/>
          <w:color w:val="000000" w:themeColor="text1"/>
        </w:rPr>
        <w:t>83</w:t>
      </w:r>
      <w:r w:rsidR="00E963AC" w:rsidRPr="00E963AC">
        <w:rPr>
          <w:rStyle w:val="Hyperlink"/>
          <w:color w:val="000000" w:themeColor="text1"/>
        </w:rPr>
        <w:t xml:space="preserve"> </w:t>
      </w:r>
      <w:r w:rsidR="00083B6F" w:rsidRPr="00E963AC">
        <w:rPr>
          <w:b/>
          <w:color w:val="000000" w:themeColor="text1"/>
        </w:rPr>
        <w:br w:type="page"/>
      </w:r>
      <w:r w:rsidR="005750AF">
        <w:rPr>
          <w:b/>
        </w:rPr>
        <w:lastRenderedPageBreak/>
        <w:t>Abstract:</w:t>
      </w:r>
    </w:p>
    <w:p w14:paraId="61F16AE6" w14:textId="1514D094" w:rsidR="0044369C" w:rsidRDefault="00926DB2" w:rsidP="00875708">
      <w:pPr>
        <w:spacing w:line="480" w:lineRule="auto"/>
      </w:pPr>
      <w:r>
        <w:rPr>
          <w:rFonts w:ascii="-webkit-standard" w:hAnsi="-webkit-standard"/>
          <w:color w:val="000000"/>
        </w:rPr>
        <w:t>After 4</w:t>
      </w:r>
      <w:r w:rsidR="0097713E">
        <w:rPr>
          <w:rFonts w:ascii="-webkit-standard" w:hAnsi="-webkit-standard"/>
          <w:color w:val="000000"/>
        </w:rPr>
        <w:t>5</w:t>
      </w:r>
      <w:r>
        <w:rPr>
          <w:rFonts w:ascii="-webkit-standard" w:hAnsi="-webkit-standard"/>
          <w:color w:val="000000"/>
        </w:rPr>
        <w:t xml:space="preserve"> years of stocking, lake trout in Lake Champlain </w:t>
      </w:r>
      <w:r w:rsidR="003E266A">
        <w:rPr>
          <w:rFonts w:ascii="-webkit-standard" w:hAnsi="-webkit-standard"/>
          <w:color w:val="000000"/>
        </w:rPr>
        <w:t xml:space="preserve">have </w:t>
      </w:r>
      <w:r>
        <w:rPr>
          <w:rFonts w:ascii="-webkit-standard" w:hAnsi="-webkit-standard"/>
          <w:color w:val="000000"/>
        </w:rPr>
        <w:t>started to exhibit strong natural recruitment</w:t>
      </w:r>
      <w:r w:rsidR="0097713E">
        <w:rPr>
          <w:rFonts w:ascii="-webkit-standard" w:hAnsi="-webkit-standard"/>
          <w:color w:val="000000"/>
        </w:rPr>
        <w:t>,</w:t>
      </w:r>
      <w:r w:rsidR="001B70FA">
        <w:rPr>
          <w:rFonts w:ascii="-webkit-standard" w:hAnsi="-webkit-standard"/>
          <w:color w:val="000000"/>
        </w:rPr>
        <w:t xml:space="preserve"> suggest</w:t>
      </w:r>
      <w:r w:rsidR="0097713E">
        <w:rPr>
          <w:rFonts w:ascii="-webkit-standard" w:hAnsi="-webkit-standard"/>
          <w:color w:val="000000"/>
        </w:rPr>
        <w:t>ing</w:t>
      </w:r>
      <w:r w:rsidR="001B70FA">
        <w:rPr>
          <w:rFonts w:ascii="-webkit-standard" w:hAnsi="-webkit-standard"/>
          <w:color w:val="000000"/>
        </w:rPr>
        <w:t xml:space="preserve"> a </w:t>
      </w:r>
      <w:r w:rsidR="0097713E">
        <w:rPr>
          <w:rFonts w:ascii="-webkit-standard" w:hAnsi="-webkit-standard"/>
          <w:color w:val="000000"/>
        </w:rPr>
        <w:t xml:space="preserve">recent </w:t>
      </w:r>
      <w:r w:rsidR="001B70FA">
        <w:rPr>
          <w:rFonts w:ascii="-webkit-standard" w:hAnsi="-webkit-standard"/>
          <w:color w:val="000000"/>
        </w:rPr>
        <w:t xml:space="preserve">change in limiting factors such as </w:t>
      </w:r>
      <w:r w:rsidR="00F8740D">
        <w:rPr>
          <w:rFonts w:ascii="-webkit-standard" w:hAnsi="-webkit-standard"/>
          <w:color w:val="000000"/>
        </w:rPr>
        <w:t xml:space="preserve">prey </w:t>
      </w:r>
      <w:r w:rsidR="00EA26C1">
        <w:rPr>
          <w:rFonts w:ascii="-webkit-standard" w:hAnsi="-webkit-standard"/>
          <w:color w:val="000000"/>
        </w:rPr>
        <w:t>availability</w:t>
      </w:r>
      <w:r w:rsidR="00F8740D">
        <w:rPr>
          <w:rFonts w:ascii="-webkit-standard" w:hAnsi="-webkit-standard"/>
          <w:color w:val="000000"/>
        </w:rPr>
        <w:t xml:space="preserve"> </w:t>
      </w:r>
      <w:r w:rsidR="001B70FA">
        <w:rPr>
          <w:rFonts w:ascii="-webkit-standard" w:hAnsi="-webkit-standard"/>
          <w:color w:val="000000"/>
        </w:rPr>
        <w:t xml:space="preserve">or overwinter survival. The </w:t>
      </w:r>
      <w:del w:id="0" w:author="Ellen Marsden" w:date="2020-01-13T08:52:00Z">
        <w:r w:rsidR="00250BF1" w:rsidDel="0037371F">
          <w:rPr>
            <w:rFonts w:ascii="-webkit-standard" w:hAnsi="-webkit-standard"/>
            <w:color w:val="000000"/>
          </w:rPr>
          <w:delText xml:space="preserve">relative </w:delText>
        </w:r>
      </w:del>
      <w:r w:rsidR="00250BF1">
        <w:rPr>
          <w:rFonts w:ascii="-webkit-standard" w:hAnsi="-webkit-standard"/>
          <w:color w:val="000000"/>
        </w:rPr>
        <w:t xml:space="preserve">abundance </w:t>
      </w:r>
      <w:r>
        <w:rPr>
          <w:rFonts w:ascii="-webkit-standard" w:hAnsi="-webkit-standard"/>
          <w:color w:val="000000"/>
        </w:rPr>
        <w:t xml:space="preserve">of </w:t>
      </w:r>
      <w:r w:rsidR="00056BA7">
        <w:rPr>
          <w:rFonts w:ascii="-webkit-standard" w:hAnsi="-webkit-standard"/>
          <w:color w:val="000000"/>
        </w:rPr>
        <w:t xml:space="preserve">juvenile </w:t>
      </w:r>
      <w:r>
        <w:rPr>
          <w:rFonts w:ascii="-webkit-standard" w:hAnsi="-webkit-standard"/>
          <w:color w:val="000000"/>
        </w:rPr>
        <w:t xml:space="preserve">wild lake trout </w:t>
      </w:r>
      <w:r w:rsidR="00AA44F5">
        <w:rPr>
          <w:rFonts w:ascii="-webkit-standard" w:hAnsi="-webkit-standard"/>
          <w:color w:val="000000"/>
        </w:rPr>
        <w:t>varies</w:t>
      </w:r>
      <w:r>
        <w:rPr>
          <w:rFonts w:ascii="-webkit-standard" w:hAnsi="-webkit-standard" w:hint="eastAsia"/>
          <w:color w:val="000000"/>
        </w:rPr>
        <w:t xml:space="preserve"> </w:t>
      </w:r>
      <w:r>
        <w:rPr>
          <w:rFonts w:ascii="-webkit-standard" w:hAnsi="-webkit-standard"/>
          <w:color w:val="000000"/>
        </w:rPr>
        <w:t>among regions of Lake Champlain</w:t>
      </w:r>
      <w:r w:rsidR="002F4A5D">
        <w:rPr>
          <w:rFonts w:ascii="-webkit-standard" w:hAnsi="-webkit-standard"/>
          <w:color w:val="000000"/>
        </w:rPr>
        <w:t xml:space="preserve">, which </w:t>
      </w:r>
      <w:r>
        <w:rPr>
          <w:rFonts w:ascii="-webkit-standard" w:hAnsi="-webkit-standard"/>
        </w:rPr>
        <w:t>suggest the prey base, or foraging success, may vary geographically within the lake</w:t>
      </w:r>
      <w:r w:rsidR="00AD53BC">
        <w:rPr>
          <w:rFonts w:ascii="-webkit-standard" w:hAnsi="-webkit-standard"/>
        </w:rPr>
        <w:t xml:space="preserve">. </w:t>
      </w:r>
      <w:r>
        <w:rPr>
          <w:rFonts w:ascii="-webkit-standard" w:hAnsi="-webkit-standard"/>
        </w:rPr>
        <w:t xml:space="preserve">One metric that </w:t>
      </w:r>
      <w:r w:rsidR="00E759E3">
        <w:rPr>
          <w:rFonts w:ascii="-webkit-standard" w:hAnsi="-webkit-standard"/>
        </w:rPr>
        <w:t xml:space="preserve">can </w:t>
      </w:r>
      <w:r>
        <w:rPr>
          <w:rFonts w:ascii="-webkit-standard" w:hAnsi="-webkit-standard"/>
        </w:rPr>
        <w:t xml:space="preserve">indicate differences in resources across regions is </w:t>
      </w:r>
      <w:r w:rsidR="005B45C4">
        <w:rPr>
          <w:rFonts w:ascii="-webkit-standard" w:hAnsi="-webkit-standard"/>
        </w:rPr>
        <w:t xml:space="preserve">lake trout </w:t>
      </w:r>
      <w:r>
        <w:rPr>
          <w:rFonts w:ascii="-webkit-standard" w:hAnsi="-webkit-standard"/>
        </w:rPr>
        <w:t>lipid content, which</w:t>
      </w:r>
      <w:r w:rsidRPr="009420B1">
        <w:rPr>
          <w:rFonts w:ascii="-webkit-standard" w:hAnsi="-webkit-standard"/>
        </w:rPr>
        <w:t xml:space="preserve"> reflects the availab</w:t>
      </w:r>
      <w:r w:rsidR="002F4A5D">
        <w:rPr>
          <w:rFonts w:ascii="-webkit-standard" w:hAnsi="-webkit-standard"/>
        </w:rPr>
        <w:t>ility of</w:t>
      </w:r>
      <w:r w:rsidRPr="009420B1">
        <w:rPr>
          <w:rFonts w:ascii="-webkit-standard" w:hAnsi="-webkit-standard"/>
        </w:rPr>
        <w:t xml:space="preserve"> food</w:t>
      </w:r>
      <w:r w:rsidR="00056BA7">
        <w:rPr>
          <w:rFonts w:ascii="-webkit-standard" w:hAnsi="-webkit-standard"/>
          <w:color w:val="000000"/>
        </w:rPr>
        <w:t xml:space="preserve"> and </w:t>
      </w:r>
      <w:r w:rsidR="00AA44F5">
        <w:rPr>
          <w:rFonts w:ascii="-webkit-standard" w:hAnsi="-webkit-standard"/>
          <w:color w:val="000000"/>
        </w:rPr>
        <w:t>serves as</w:t>
      </w:r>
      <w:r w:rsidR="00056BA7">
        <w:rPr>
          <w:rFonts w:ascii="-webkit-standard" w:hAnsi="-webkit-standard"/>
          <w:color w:val="000000"/>
        </w:rPr>
        <w:t xml:space="preserve"> an important energy reserve for overwinter survival. We </w:t>
      </w:r>
      <w:r w:rsidR="001B70FA">
        <w:rPr>
          <w:rFonts w:ascii="-webkit-standard" w:hAnsi="-webkit-standard"/>
          <w:color w:val="000000"/>
        </w:rPr>
        <w:t>quantified</w:t>
      </w:r>
      <w:r>
        <w:rPr>
          <w:rFonts w:ascii="-webkit-standard" w:hAnsi="-webkit-standard"/>
          <w:color w:val="000000"/>
        </w:rPr>
        <w:t xml:space="preserve"> t</w:t>
      </w:r>
      <w:r w:rsidR="00056BA7">
        <w:rPr>
          <w:rFonts w:ascii="-webkit-standard" w:hAnsi="-webkit-standard"/>
          <w:color w:val="000000"/>
        </w:rPr>
        <w:t xml:space="preserve">otal </w:t>
      </w:r>
      <w:r>
        <w:rPr>
          <w:rFonts w:ascii="-webkit-standard" w:hAnsi="-webkit-standard"/>
          <w:color w:val="000000"/>
        </w:rPr>
        <w:t xml:space="preserve">lipid content of </w:t>
      </w:r>
      <w:r w:rsidR="00056BA7">
        <w:rPr>
          <w:rFonts w:ascii="-webkit-standard" w:hAnsi="-webkit-standard"/>
          <w:color w:val="000000"/>
        </w:rPr>
        <w:t xml:space="preserve">stocked and wild </w:t>
      </w:r>
      <w:r w:rsidR="00875708">
        <w:rPr>
          <w:rFonts w:ascii="-webkit-standard" w:hAnsi="-webkit-standard"/>
          <w:color w:val="000000"/>
        </w:rPr>
        <w:t xml:space="preserve">age-0 to age-3 </w:t>
      </w:r>
      <w:r>
        <w:rPr>
          <w:rFonts w:ascii="-webkit-standard" w:hAnsi="-webkit-standard"/>
          <w:color w:val="000000"/>
        </w:rPr>
        <w:t xml:space="preserve">lake trout </w:t>
      </w:r>
      <w:r w:rsidR="00250BF1">
        <w:rPr>
          <w:rFonts w:ascii="-webkit-standard" w:hAnsi="-webkit-standard"/>
          <w:color w:val="000000"/>
        </w:rPr>
        <w:t xml:space="preserve">among </w:t>
      </w:r>
      <w:r>
        <w:rPr>
          <w:rFonts w:ascii="-webkit-standard" w:hAnsi="-webkit-standard"/>
          <w:color w:val="000000"/>
        </w:rPr>
        <w:t>lake regions and season</w:t>
      </w:r>
      <w:r w:rsidR="00250BF1">
        <w:rPr>
          <w:rFonts w:ascii="-webkit-standard" w:hAnsi="-webkit-standard"/>
          <w:color w:val="000000"/>
        </w:rPr>
        <w:t>s</w:t>
      </w:r>
      <w:r>
        <w:rPr>
          <w:rFonts w:ascii="-webkit-standard" w:hAnsi="-webkit-standard"/>
          <w:color w:val="000000"/>
        </w:rPr>
        <w:t xml:space="preserve">. </w:t>
      </w:r>
      <w:r w:rsidR="00056BA7">
        <w:rPr>
          <w:rFonts w:ascii="-webkit-standard" w:hAnsi="-webkit-standard"/>
          <w:color w:val="000000"/>
        </w:rPr>
        <w:t>No spatial differences in lipid content were apparent</w:t>
      </w:r>
      <w:r w:rsidR="002F4A5D">
        <w:rPr>
          <w:rFonts w:ascii="-webkit-standard" w:hAnsi="-webkit-standard"/>
          <w:color w:val="000000"/>
        </w:rPr>
        <w:t>, but</w:t>
      </w:r>
      <w:r w:rsidR="00F8740D">
        <w:rPr>
          <w:rFonts w:ascii="-webkit-standard" w:hAnsi="-webkit-standard"/>
          <w:color w:val="000000"/>
        </w:rPr>
        <w:t xml:space="preserve"> </w:t>
      </w:r>
      <w:r w:rsidR="002F4A5D" w:rsidRPr="00875708">
        <w:rPr>
          <w:rFonts w:ascii="-webkit-standard" w:hAnsi="-webkit-standard"/>
          <w:color w:val="000000"/>
        </w:rPr>
        <w:t>w</w:t>
      </w:r>
      <w:r w:rsidR="00056BA7" w:rsidRPr="00875708">
        <w:rPr>
          <w:rFonts w:ascii="-webkit-standard" w:hAnsi="-webkit-standard"/>
          <w:color w:val="000000"/>
        </w:rPr>
        <w:t xml:space="preserve">ild fish </w:t>
      </w:r>
      <w:r w:rsidR="00AA44F5" w:rsidRPr="00875708">
        <w:rPr>
          <w:rFonts w:ascii="-webkit-standard" w:hAnsi="-webkit-standard"/>
          <w:color w:val="000000"/>
        </w:rPr>
        <w:t>had</w:t>
      </w:r>
      <w:r w:rsidR="00056BA7" w:rsidRPr="00875708">
        <w:rPr>
          <w:rFonts w:ascii="-webkit-standard" w:hAnsi="-webkit-standard"/>
          <w:color w:val="000000"/>
        </w:rPr>
        <w:t xml:space="preserve"> </w:t>
      </w:r>
      <w:r w:rsidR="00CD3113" w:rsidRPr="00875708">
        <w:rPr>
          <w:rFonts w:ascii="-webkit-standard" w:hAnsi="-webkit-standard"/>
          <w:color w:val="000000"/>
        </w:rPr>
        <w:t>higher</w:t>
      </w:r>
      <w:r w:rsidR="003E266A" w:rsidRPr="00875708">
        <w:rPr>
          <w:rFonts w:ascii="-webkit-standard" w:hAnsi="-webkit-standard"/>
          <w:color w:val="000000"/>
        </w:rPr>
        <w:t xml:space="preserve"> </w:t>
      </w:r>
      <w:r w:rsidR="00875708">
        <w:rPr>
          <w:rFonts w:ascii="-webkit-standard" w:hAnsi="-webkit-standard"/>
          <w:color w:val="000000"/>
        </w:rPr>
        <w:t xml:space="preserve">overall </w:t>
      </w:r>
      <w:r w:rsidR="00875708">
        <w:rPr>
          <w:rFonts w:asciiTheme="majorBidi" w:hAnsiTheme="majorBidi" w:cstheme="majorBidi"/>
          <w:color w:val="000000"/>
        </w:rPr>
        <w:t>m</w:t>
      </w:r>
      <w:r w:rsidR="00875708" w:rsidRPr="00CB0D58">
        <w:rPr>
          <w:rFonts w:asciiTheme="majorBidi" w:hAnsiTheme="majorBidi" w:cstheme="majorBidi"/>
          <w:color w:val="000000"/>
        </w:rPr>
        <w:t xml:space="preserve">ean </w:t>
      </w:r>
      <w:r w:rsidR="00EB3458">
        <w:t xml:space="preserve">± SE </w:t>
      </w:r>
      <w:r w:rsidR="00875708" w:rsidRPr="00CB0D58">
        <w:rPr>
          <w:rFonts w:asciiTheme="majorBidi" w:hAnsiTheme="majorBidi" w:cstheme="majorBidi"/>
          <w:color w:val="000000"/>
        </w:rPr>
        <w:t xml:space="preserve">percent total </w:t>
      </w:r>
      <w:r w:rsidR="00056BA7" w:rsidRPr="00875708">
        <w:rPr>
          <w:rFonts w:ascii="-webkit-standard" w:hAnsi="-webkit-standard"/>
          <w:color w:val="000000"/>
        </w:rPr>
        <w:t xml:space="preserve">lipid content </w:t>
      </w:r>
      <w:r w:rsidR="00875708">
        <w:rPr>
          <w:rFonts w:ascii="-webkit-standard" w:hAnsi="-webkit-standard"/>
          <w:color w:val="000000"/>
        </w:rPr>
        <w:t>(</w:t>
      </w:r>
      <w:r w:rsidR="00875708">
        <w:t xml:space="preserve">17.0 ± </w:t>
      </w:r>
      <w:r w:rsidR="00EB3458">
        <w:t>0.7</w:t>
      </w:r>
      <w:r w:rsidR="00875708">
        <w:t xml:space="preserve">% of dry mass) </w:t>
      </w:r>
      <w:r w:rsidR="00056BA7" w:rsidRPr="00875708">
        <w:rPr>
          <w:rFonts w:ascii="-webkit-standard" w:hAnsi="-webkit-standard"/>
          <w:color w:val="000000"/>
        </w:rPr>
        <w:t>than stocked fish</w:t>
      </w:r>
      <w:r w:rsidR="00961454">
        <w:rPr>
          <w:rFonts w:ascii="-webkit-standard" w:hAnsi="-webkit-standard"/>
          <w:color w:val="000000"/>
        </w:rPr>
        <w:t xml:space="preserve"> </w:t>
      </w:r>
      <w:r w:rsidR="00875708">
        <w:rPr>
          <w:rFonts w:ascii="-webkit-standard" w:hAnsi="-webkit-standard"/>
          <w:color w:val="000000"/>
        </w:rPr>
        <w:t>(</w:t>
      </w:r>
      <w:r w:rsidR="00875708">
        <w:t xml:space="preserve">15.2 ± </w:t>
      </w:r>
      <w:r w:rsidR="00EB3458">
        <w:t>0.7</w:t>
      </w:r>
      <w:r w:rsidR="00875708">
        <w:t>%)</w:t>
      </w:r>
      <w:r w:rsidR="00056BA7">
        <w:rPr>
          <w:rFonts w:ascii="-webkit-standard" w:hAnsi="-webkit-standard"/>
          <w:color w:val="000000"/>
        </w:rPr>
        <w:t>.</w:t>
      </w:r>
      <w:r w:rsidR="00C76728">
        <w:rPr>
          <w:rFonts w:ascii="-webkit-standard" w:hAnsi="-webkit-standard"/>
          <w:color w:val="000000"/>
        </w:rPr>
        <w:t xml:space="preserve"> Lipids in fish stocked in November were high (</w:t>
      </w:r>
      <w:r w:rsidR="00C76728">
        <w:t xml:space="preserve">35.1 ± </w:t>
      </w:r>
      <w:r w:rsidR="00EB3458">
        <w:t>0.7</w:t>
      </w:r>
      <w:r w:rsidR="00C76728">
        <w:t xml:space="preserve">% of dry mass) but dropped </w:t>
      </w:r>
      <w:r w:rsidR="00EB3458">
        <w:rPr>
          <w:rFonts w:ascii="-webkit-standard" w:hAnsi="-webkit-standard"/>
          <w:color w:val="000000"/>
        </w:rPr>
        <w:t xml:space="preserve">by </w:t>
      </w:r>
      <w:r w:rsidR="00C76728">
        <w:rPr>
          <w:rFonts w:ascii="-webkit-standard" w:hAnsi="-webkit-standard"/>
          <w:color w:val="000000"/>
        </w:rPr>
        <w:t xml:space="preserve">spring </w:t>
      </w:r>
      <w:r w:rsidR="00EB3458">
        <w:rPr>
          <w:rFonts w:ascii="-webkit-standard" w:hAnsi="-webkit-standard"/>
          <w:color w:val="000000"/>
        </w:rPr>
        <w:t xml:space="preserve">(14.9 </w:t>
      </w:r>
      <w:r w:rsidR="00EB3458">
        <w:t>± 1.3%</w:t>
      </w:r>
      <w:r w:rsidR="00EB3458">
        <w:rPr>
          <w:rFonts w:ascii="-webkit-standard" w:hAnsi="-webkit-standard"/>
          <w:color w:val="000000"/>
        </w:rPr>
        <w:t xml:space="preserve">) </w:t>
      </w:r>
      <w:r w:rsidR="00C76728">
        <w:rPr>
          <w:rFonts w:ascii="-webkit-standard" w:hAnsi="-webkit-standard"/>
          <w:color w:val="000000"/>
        </w:rPr>
        <w:t>and continued to decline through autumn</w:t>
      </w:r>
      <w:r w:rsidR="00056BA7">
        <w:rPr>
          <w:rFonts w:ascii="-webkit-standard" w:hAnsi="-webkit-standard"/>
          <w:color w:val="000000"/>
        </w:rPr>
        <w:t xml:space="preserve">. Wild fish showed </w:t>
      </w:r>
      <w:r w:rsidR="00E16183">
        <w:rPr>
          <w:rFonts w:ascii="-webkit-standard" w:hAnsi="-webkit-standard"/>
          <w:color w:val="000000"/>
        </w:rPr>
        <w:t xml:space="preserve">seasonal changes with winter depletion in lipids followed by </w:t>
      </w:r>
      <w:r w:rsidR="00056BA7">
        <w:rPr>
          <w:rFonts w:ascii="-webkit-standard" w:hAnsi="-webkit-standard"/>
          <w:color w:val="000000"/>
        </w:rPr>
        <w:t xml:space="preserve">summer increase, </w:t>
      </w:r>
      <w:r w:rsidR="00E16183">
        <w:rPr>
          <w:rFonts w:ascii="-webkit-standard" w:hAnsi="-webkit-standard"/>
          <w:color w:val="000000"/>
        </w:rPr>
        <w:t xml:space="preserve">and a </w:t>
      </w:r>
      <w:r w:rsidR="00056BA7">
        <w:rPr>
          <w:rFonts w:ascii="-webkit-standard" w:hAnsi="-webkit-standard"/>
          <w:color w:val="000000"/>
        </w:rPr>
        <w:t>plateau</w:t>
      </w:r>
      <w:r w:rsidR="00E16183">
        <w:rPr>
          <w:rFonts w:ascii="-webkit-standard" w:hAnsi="-webkit-standard"/>
          <w:color w:val="000000"/>
        </w:rPr>
        <w:t xml:space="preserve"> in</w:t>
      </w:r>
      <w:r w:rsidR="00056BA7">
        <w:rPr>
          <w:rFonts w:ascii="-webkit-standard" w:hAnsi="-webkit-standard"/>
          <w:color w:val="000000"/>
        </w:rPr>
        <w:t xml:space="preserve"> autumn. </w:t>
      </w:r>
      <w:r w:rsidR="00C76728">
        <w:t>T</w:t>
      </w:r>
      <w:r w:rsidR="00AE284E">
        <w:t>h</w:t>
      </w:r>
      <w:r w:rsidR="00C76728">
        <w:t xml:space="preserve">e </w:t>
      </w:r>
      <w:r w:rsidR="008F2DD7">
        <w:t xml:space="preserve">lipid depletion </w:t>
      </w:r>
      <w:r w:rsidR="00C76728">
        <w:t xml:space="preserve">in stocked fish </w:t>
      </w:r>
      <w:r w:rsidR="008F2DD7">
        <w:t xml:space="preserve">poses two competing hypotheses: 1) </w:t>
      </w:r>
      <w:r w:rsidR="00C02358">
        <w:t>the high lipid concentration is</w:t>
      </w:r>
      <w:r w:rsidR="003465CB">
        <w:t xml:space="preserve"> necessary </w:t>
      </w:r>
      <w:r w:rsidR="00C02358">
        <w:t>for stocked age-0 fish to</w:t>
      </w:r>
      <w:r w:rsidR="003465CB">
        <w:t xml:space="preserve"> </w:t>
      </w:r>
      <w:r w:rsidR="007100A8">
        <w:t>transition</w:t>
      </w:r>
      <w:r w:rsidR="003465CB">
        <w:t xml:space="preserve"> to foraging in the wild</w:t>
      </w:r>
      <w:r w:rsidR="008F2DD7">
        <w:t xml:space="preserve">, </w:t>
      </w:r>
      <w:r w:rsidR="00C02358">
        <w:t xml:space="preserve">or </w:t>
      </w:r>
      <w:r w:rsidR="008F2DD7">
        <w:t xml:space="preserve">2) the </w:t>
      </w:r>
      <w:r w:rsidR="00C02358">
        <w:t xml:space="preserve">high lipid concentration is </w:t>
      </w:r>
      <w:r w:rsidR="009A128F">
        <w:t xml:space="preserve">difficult to maintain on a wild diet and reduces survival in the first post-stocking year.    </w:t>
      </w:r>
    </w:p>
    <w:p w14:paraId="059ED9C4" w14:textId="77777777" w:rsidR="00E963AC" w:rsidRDefault="00E963AC" w:rsidP="00416E8C">
      <w:pPr>
        <w:spacing w:line="480" w:lineRule="auto"/>
        <w:rPr>
          <w:rFonts w:ascii="-webkit-standard" w:hAnsi="-webkit-standard"/>
          <w:color w:val="000000"/>
        </w:rPr>
      </w:pPr>
    </w:p>
    <w:p w14:paraId="3A14F05F" w14:textId="77777777" w:rsidR="00E963AC" w:rsidRDefault="00E963AC" w:rsidP="00E963AC">
      <w:pPr>
        <w:spacing w:line="480" w:lineRule="auto"/>
        <w:outlineLvl w:val="0"/>
      </w:pPr>
      <w:r>
        <w:rPr>
          <w:b/>
        </w:rPr>
        <w:t xml:space="preserve">Keywords: </w:t>
      </w:r>
      <w:r w:rsidRPr="004D3B94">
        <w:rPr>
          <w:i/>
        </w:rPr>
        <w:t>Salvelinus namaycush</w:t>
      </w:r>
      <w:r>
        <w:t>, recruitment, lipids, Lake Champlain, hatchery</w:t>
      </w:r>
    </w:p>
    <w:p w14:paraId="1803E5D0" w14:textId="07A857B6" w:rsidR="003D23B5" w:rsidRDefault="00E963AC" w:rsidP="00EB3458">
      <w:pPr>
        <w:spacing w:line="480" w:lineRule="auto"/>
        <w:rPr>
          <w:b/>
        </w:rPr>
      </w:pPr>
      <w:r>
        <w:br w:type="page"/>
      </w:r>
      <w:r w:rsidR="003D23B5">
        <w:rPr>
          <w:b/>
        </w:rPr>
        <w:lastRenderedPageBreak/>
        <w:t>Introduction</w:t>
      </w:r>
    </w:p>
    <w:p w14:paraId="68940984" w14:textId="5234CFAC" w:rsidR="003D23B5" w:rsidRDefault="003D23B5" w:rsidP="009A128F">
      <w:pPr>
        <w:spacing w:line="480" w:lineRule="auto"/>
      </w:pPr>
      <w:r w:rsidRPr="004715DD">
        <w:t xml:space="preserve">Lake trout </w:t>
      </w:r>
      <w:r w:rsidRPr="004715DD">
        <w:rPr>
          <w:i/>
        </w:rPr>
        <w:t>(Salvelinus namaycush)</w:t>
      </w:r>
      <w:r w:rsidR="005371E0">
        <w:t xml:space="preserve"> w</w:t>
      </w:r>
      <w:ins w:id="1" w:author="Ellen Marsden" w:date="2020-01-13T08:45:00Z">
        <w:r w:rsidR="00254744">
          <w:t>ere</w:t>
        </w:r>
      </w:ins>
      <w:del w:id="2" w:author="Ellen Marsden" w:date="2020-01-13T08:45:00Z">
        <w:r w:rsidR="005371E0" w:rsidDel="00254744">
          <w:delText>as</w:delText>
        </w:r>
      </w:del>
      <w:r w:rsidR="00627BD3">
        <w:t xml:space="preserve"> extirpated from </w:t>
      </w:r>
      <w:r w:rsidR="00877BA5">
        <w:t xml:space="preserve">Lake Champlain </w:t>
      </w:r>
      <w:r w:rsidRPr="004715DD">
        <w:t>by 1900 (</w:t>
      </w:r>
      <w:proofErr w:type="spellStart"/>
      <w:r w:rsidRPr="004715DD">
        <w:t>Plosila</w:t>
      </w:r>
      <w:proofErr w:type="spellEnd"/>
      <w:r w:rsidRPr="004715DD">
        <w:t xml:space="preserve"> and Anderson, 1985). </w:t>
      </w:r>
      <w:r>
        <w:t>R</w:t>
      </w:r>
      <w:r w:rsidRPr="004715DD">
        <w:t xml:space="preserve">estoration efforts began in 1972 with an intensive stocking program </w:t>
      </w:r>
      <w:r>
        <w:t>to re</w:t>
      </w:r>
      <w:r w:rsidR="009B0243">
        <w:t>establish</w:t>
      </w:r>
      <w:r>
        <w:t xml:space="preserve"> a self-sustaining population and a </w:t>
      </w:r>
      <w:r w:rsidR="00484C50">
        <w:t xml:space="preserve">recreational </w:t>
      </w:r>
      <w:r>
        <w:t xml:space="preserve">fishery </w:t>
      </w:r>
      <w:r w:rsidRPr="004715DD">
        <w:t>(</w:t>
      </w:r>
      <w:r w:rsidR="00AE042B">
        <w:t xml:space="preserve">Marsden et al., 2010; </w:t>
      </w:r>
      <w:r w:rsidRPr="004715DD">
        <w:t>Marsden and Langdon, 2012</w:t>
      </w:r>
      <w:r w:rsidR="00AE042B">
        <w:t>)</w:t>
      </w:r>
      <w:r>
        <w:t xml:space="preserve">. </w:t>
      </w:r>
      <w:r w:rsidRPr="009864E6">
        <w:t xml:space="preserve">Successful spawning and </w:t>
      </w:r>
      <w:r w:rsidR="00721DC9">
        <w:t>hatching</w:t>
      </w:r>
      <w:r w:rsidRPr="009864E6">
        <w:t xml:space="preserve"> </w:t>
      </w:r>
      <w:r w:rsidR="000D6A3B">
        <w:t>were</w:t>
      </w:r>
      <w:r w:rsidRPr="009864E6">
        <w:t xml:space="preserve"> documented at </w:t>
      </w:r>
      <w:r w:rsidRPr="000170BB">
        <w:t xml:space="preserve">several sites </w:t>
      </w:r>
      <w:r w:rsidR="000D6A3B">
        <w:t>starting in</w:t>
      </w:r>
      <w:r w:rsidR="000D6A3B" w:rsidRPr="000170BB">
        <w:t xml:space="preserve"> </w:t>
      </w:r>
      <w:r w:rsidR="00C97FA9" w:rsidRPr="000170BB">
        <w:t>2000</w:t>
      </w:r>
      <w:r w:rsidR="00C97FA9">
        <w:t xml:space="preserve"> but</w:t>
      </w:r>
      <w:r>
        <w:t xml:space="preserve"> sustained natural recruitment </w:t>
      </w:r>
      <w:r w:rsidR="00344257">
        <w:t>was not observed</w:t>
      </w:r>
      <w:r>
        <w:t xml:space="preserve"> until 2012</w:t>
      </w:r>
      <w:r w:rsidR="00460E93">
        <w:t>, four decades after the stocking program commenced</w:t>
      </w:r>
      <w:r>
        <w:t xml:space="preserve"> (Marsden et al.</w:t>
      </w:r>
      <w:r w:rsidR="00627BD3">
        <w:t xml:space="preserve">, </w:t>
      </w:r>
      <w:r>
        <w:t>2018)</w:t>
      </w:r>
      <w:r w:rsidR="009B0243">
        <w:t>.</w:t>
      </w:r>
      <w:r w:rsidR="00EB14F8">
        <w:t xml:space="preserve"> </w:t>
      </w:r>
      <w:r w:rsidR="00721DC9">
        <w:t xml:space="preserve">Thus, a survival bottleneck </w:t>
      </w:r>
      <w:r w:rsidR="0060254B">
        <w:t xml:space="preserve">appears </w:t>
      </w:r>
      <w:r w:rsidR="006B24DC">
        <w:t xml:space="preserve">to have been present </w:t>
      </w:r>
      <w:r w:rsidR="00721DC9">
        <w:t>between newly hatched age-0 and age-1</w:t>
      </w:r>
      <w:r w:rsidR="0060254B">
        <w:t xml:space="preserve"> wild lake trout</w:t>
      </w:r>
      <w:r w:rsidR="00721DC9">
        <w:t>;</w:t>
      </w:r>
      <w:r w:rsidR="006B24DC">
        <w:t xml:space="preserve"> age-0 </w:t>
      </w:r>
      <w:r w:rsidR="00721DC9">
        <w:t xml:space="preserve">lake trout stocked in fall at the size of age-1 wild fish survive to maturity and have established a population in </w:t>
      </w:r>
      <w:r w:rsidR="0060254B">
        <w:t>L</w:t>
      </w:r>
      <w:r w:rsidR="00721DC9">
        <w:t>ake</w:t>
      </w:r>
      <w:r w:rsidR="0060254B">
        <w:t xml:space="preserve"> Champlain</w:t>
      </w:r>
      <w:r w:rsidR="00721DC9">
        <w:t xml:space="preserve">.  </w:t>
      </w:r>
      <w:r w:rsidR="00484C50">
        <w:t>Recent natural recruitment may be due to a change in limiting factors such as food quality or quantity. For example, the Lake Champlain prey base was diversified in 2003 by the invasion of alewife (</w:t>
      </w:r>
      <w:r w:rsidR="00484C50">
        <w:rPr>
          <w:i/>
        </w:rPr>
        <w:t>Alosa pseudoharengus</w:t>
      </w:r>
      <w:r w:rsidR="00484C50">
        <w:t xml:space="preserve">), a known diet item of juvenile lake trout (Marsden et al. </w:t>
      </w:r>
      <w:r w:rsidR="00495AED">
        <w:t>unpublished data</w:t>
      </w:r>
      <w:r w:rsidR="00484C50">
        <w:t xml:space="preserve">; </w:t>
      </w:r>
      <w:proofErr w:type="spellStart"/>
      <w:r w:rsidR="00484C50">
        <w:t>Madenjian</w:t>
      </w:r>
      <w:proofErr w:type="spellEnd"/>
      <w:r w:rsidR="00484C50">
        <w:t xml:space="preserve"> et al., 2006). </w:t>
      </w:r>
      <w:r w:rsidR="009F37D5">
        <w:t>Additionally, w</w:t>
      </w:r>
      <w:r w:rsidR="00484C50">
        <w:t xml:space="preserve">inter </w:t>
      </w:r>
      <w:r w:rsidR="00344257">
        <w:t>can be</w:t>
      </w:r>
      <w:r w:rsidR="00484C50">
        <w:t xml:space="preserve"> a period of </w:t>
      </w:r>
      <w:r w:rsidR="00EF1465">
        <w:t xml:space="preserve">high </w:t>
      </w:r>
      <w:r w:rsidR="00484C50">
        <w:t>mortality for juvenile fish</w:t>
      </w:r>
      <w:r w:rsidR="006245B2">
        <w:t>es</w:t>
      </w:r>
      <w:r w:rsidR="00484C50">
        <w:t xml:space="preserve"> when the risk</w:t>
      </w:r>
      <w:r w:rsidR="006245B2">
        <w:t>s</w:t>
      </w:r>
      <w:r w:rsidR="00484C50">
        <w:t xml:space="preserve"> of starvation, thermal stress, </w:t>
      </w:r>
      <w:r w:rsidR="00EF1465">
        <w:t xml:space="preserve">and </w:t>
      </w:r>
      <w:r w:rsidR="00484C50">
        <w:t xml:space="preserve">predation </w:t>
      </w:r>
      <w:r w:rsidR="00EE3260">
        <w:t>are</w:t>
      </w:r>
      <w:r w:rsidR="00484C50">
        <w:t xml:space="preserve"> high (</w:t>
      </w:r>
      <w:proofErr w:type="spellStart"/>
      <w:r w:rsidR="00EF1465">
        <w:t>Hjort</w:t>
      </w:r>
      <w:proofErr w:type="spellEnd"/>
      <w:r w:rsidR="00EF1465">
        <w:t xml:space="preserve">, 1914; </w:t>
      </w:r>
      <w:r w:rsidR="00484C50">
        <w:t xml:space="preserve">Hurst, 2007). </w:t>
      </w:r>
      <w:r w:rsidR="00EF1465">
        <w:t>I</w:t>
      </w:r>
      <w:r w:rsidR="00484C50">
        <w:t xml:space="preserve">ncreased prey availability, </w:t>
      </w:r>
      <w:r w:rsidR="00EF1465">
        <w:t xml:space="preserve">milder winter conditions, </w:t>
      </w:r>
      <w:r w:rsidR="00484C50">
        <w:t xml:space="preserve">or other factors could help juvenile lake trout survive </w:t>
      </w:r>
      <w:r w:rsidR="0072516A">
        <w:t xml:space="preserve">through </w:t>
      </w:r>
      <w:r w:rsidR="00484C50">
        <w:t xml:space="preserve">the winter. </w:t>
      </w:r>
    </w:p>
    <w:p w14:paraId="123E0C8F" w14:textId="77777777" w:rsidR="003D23B5" w:rsidRDefault="003D23B5" w:rsidP="003D23B5">
      <w:pPr>
        <w:spacing w:line="480" w:lineRule="auto"/>
      </w:pPr>
    </w:p>
    <w:p w14:paraId="71748A3C" w14:textId="686AD186" w:rsidR="00A441E4" w:rsidRDefault="00344257" w:rsidP="009F37D5">
      <w:pPr>
        <w:spacing w:line="480" w:lineRule="auto"/>
      </w:pPr>
      <w:r>
        <w:t>Bottom trawl s</w:t>
      </w:r>
      <w:r w:rsidR="00021DE7">
        <w:t>urveys</w:t>
      </w:r>
      <w:r>
        <w:t xml:space="preserve"> were initiated in 2015</w:t>
      </w:r>
      <w:r w:rsidR="00354178">
        <w:t xml:space="preserve"> to</w:t>
      </w:r>
      <w:r>
        <w:t xml:space="preserve"> target age-0 to age-3 juvenile lake trout</w:t>
      </w:r>
      <w:r w:rsidR="00721DC9">
        <w:t>. Trawl catches</w:t>
      </w:r>
      <w:r w:rsidR="00021DE7">
        <w:t xml:space="preserve"> </w:t>
      </w:r>
      <w:r w:rsidR="00484C50">
        <w:t>indicate</w:t>
      </w:r>
      <w:r w:rsidR="00354178">
        <w:t>d</w:t>
      </w:r>
      <w:r w:rsidR="00021DE7">
        <w:t xml:space="preserve"> that</w:t>
      </w:r>
      <w:r w:rsidR="00AA2004">
        <w:t xml:space="preserve"> </w:t>
      </w:r>
      <w:del w:id="3" w:author="Ellen Marsden" w:date="2020-01-13T08:52:00Z">
        <w:r w:rsidR="00AA2004" w:rsidDel="0037371F">
          <w:delText>r</w:delText>
        </w:r>
        <w:r w:rsidR="003D23B5" w:rsidDel="0037371F">
          <w:delText xml:space="preserve">elative </w:delText>
        </w:r>
      </w:del>
      <w:r w:rsidR="003D23B5">
        <w:t xml:space="preserve">abundance of </w:t>
      </w:r>
      <w:r>
        <w:t xml:space="preserve">these year classes of </w:t>
      </w:r>
      <w:r w:rsidR="003D23B5">
        <w:t>stocked and</w:t>
      </w:r>
      <w:r w:rsidR="00A77779">
        <w:t xml:space="preserve"> wild </w:t>
      </w:r>
      <w:r w:rsidR="005371E0">
        <w:t>lake trout</w:t>
      </w:r>
      <w:r w:rsidR="00A77779">
        <w:t xml:space="preserve"> </w:t>
      </w:r>
      <w:r w:rsidR="00AD5E18">
        <w:t>varie</w:t>
      </w:r>
      <w:r w:rsidR="00354178">
        <w:t>d</w:t>
      </w:r>
      <w:r w:rsidR="00AD5E18">
        <w:t xml:space="preserve"> </w:t>
      </w:r>
      <w:r>
        <w:t xml:space="preserve">among </w:t>
      </w:r>
      <w:r w:rsidR="00EB14F8">
        <w:t>regions of L</w:t>
      </w:r>
      <w:r w:rsidR="00A77779">
        <w:t>ake</w:t>
      </w:r>
      <w:r w:rsidR="00EB14F8">
        <w:t xml:space="preserve"> Champlai</w:t>
      </w:r>
      <w:r w:rsidR="00021DE7">
        <w:t>n</w:t>
      </w:r>
      <w:r>
        <w:t xml:space="preserve"> (Marsden et al., 2018; Wilkins and Marsden in revision)</w:t>
      </w:r>
      <w:r w:rsidR="00021DE7">
        <w:t>.</w:t>
      </w:r>
      <w:r w:rsidR="00484C50">
        <w:t xml:space="preserve"> Annual stocking occurs at two spawning sites, </w:t>
      </w:r>
      <w:proofErr w:type="spellStart"/>
      <w:r w:rsidR="00484C50">
        <w:t>Whallon</w:t>
      </w:r>
      <w:proofErr w:type="spellEnd"/>
      <w:r w:rsidR="00484C50">
        <w:t xml:space="preserve"> Bay in the southern Main Lake and Gordon Landing in the northern Main Lake</w:t>
      </w:r>
      <w:r w:rsidR="009B56EF">
        <w:t>, and both sites produce high densities of newly hatched lake trout</w:t>
      </w:r>
      <w:r w:rsidR="00484C50">
        <w:t xml:space="preserve"> (Ellrott and Marsden, 2004). </w:t>
      </w:r>
      <w:r w:rsidR="001A1001">
        <w:t xml:space="preserve">Few spawning sites have been identified in the </w:t>
      </w:r>
      <w:r w:rsidR="001A1001">
        <w:lastRenderedPageBreak/>
        <w:t xml:space="preserve">central lake, so we expected to find higher abundance of wild lake trout near </w:t>
      </w:r>
      <w:proofErr w:type="spellStart"/>
      <w:r w:rsidR="001A1001">
        <w:t>Whallon</w:t>
      </w:r>
      <w:proofErr w:type="spellEnd"/>
      <w:r w:rsidR="001A1001">
        <w:t xml:space="preserve"> Bay and Gordon Landing than in the central lake. </w:t>
      </w:r>
      <w:r w:rsidR="00484C50">
        <w:t>However, t</w:t>
      </w:r>
      <w:r w:rsidR="003D23B5">
        <w:t>he highest</w:t>
      </w:r>
      <w:r w:rsidR="00A77779">
        <w:t xml:space="preserve"> </w:t>
      </w:r>
      <w:r w:rsidR="003D23B5">
        <w:t xml:space="preserve">proportion </w:t>
      </w:r>
      <w:r w:rsidR="00D20B2E">
        <w:t xml:space="preserve">and </w:t>
      </w:r>
      <w:del w:id="4" w:author="Ellen Marsden" w:date="2020-01-13T08:47:00Z">
        <w:r w:rsidR="00F4462C" w:rsidDel="00254744">
          <w:delText xml:space="preserve">relative </w:delText>
        </w:r>
      </w:del>
      <w:r w:rsidR="00D20B2E">
        <w:t>abundance (catch-per-unit-effort</w:t>
      </w:r>
      <w:r w:rsidR="00421FE8">
        <w:t>, CPUE</w:t>
      </w:r>
      <w:r w:rsidR="00D20B2E">
        <w:t xml:space="preserve">) </w:t>
      </w:r>
      <w:r w:rsidR="003D23B5">
        <w:t xml:space="preserve">of </w:t>
      </w:r>
      <w:r w:rsidR="009B56EF">
        <w:t>age-0 to age-3</w:t>
      </w:r>
      <w:r w:rsidR="00354178">
        <w:t xml:space="preserve"> </w:t>
      </w:r>
      <w:r w:rsidR="003D23B5">
        <w:t xml:space="preserve">wild fish </w:t>
      </w:r>
      <w:r w:rsidR="00484C50">
        <w:t xml:space="preserve">has been </w:t>
      </w:r>
      <w:r w:rsidR="003D23B5">
        <w:t xml:space="preserve">consistently found in the central </w:t>
      </w:r>
      <w:r w:rsidR="001A1001">
        <w:t>l</w:t>
      </w:r>
      <w:r w:rsidR="003D23B5">
        <w:t>ake</w:t>
      </w:r>
      <w:r w:rsidR="00A642EB">
        <w:t xml:space="preserve"> </w:t>
      </w:r>
      <w:r w:rsidR="003D23B5">
        <w:t>(Marsden et al</w:t>
      </w:r>
      <w:r w:rsidR="00A77779">
        <w:t>.</w:t>
      </w:r>
      <w:r w:rsidR="00627BD3">
        <w:t xml:space="preserve">, </w:t>
      </w:r>
      <w:r w:rsidR="0000004C">
        <w:t>2018</w:t>
      </w:r>
      <w:r w:rsidR="00484C50">
        <w:t xml:space="preserve">; Wilkins </w:t>
      </w:r>
      <w:r w:rsidR="00961454">
        <w:t>and Marsden in revision</w:t>
      </w:r>
      <w:r w:rsidR="003D23B5">
        <w:t xml:space="preserve">). </w:t>
      </w:r>
      <w:r w:rsidR="004119F2">
        <w:t>T</w:t>
      </w:r>
      <w:r w:rsidR="00A441E4">
        <w:t>h</w:t>
      </w:r>
      <w:r w:rsidR="007F773E">
        <w:t>is</w:t>
      </w:r>
      <w:r w:rsidR="00A441E4">
        <w:t xml:space="preserve"> difference in </w:t>
      </w:r>
      <w:r w:rsidR="00514C42">
        <w:t xml:space="preserve">expected versus observed </w:t>
      </w:r>
      <w:r w:rsidR="00A441E4">
        <w:t>distribution</w:t>
      </w:r>
      <w:r w:rsidR="00514C42">
        <w:t>s</w:t>
      </w:r>
      <w:r w:rsidR="00A441E4">
        <w:t xml:space="preserve"> suggest</w:t>
      </w:r>
      <w:r w:rsidR="00354178">
        <w:t>s</w:t>
      </w:r>
      <w:r w:rsidR="00A441E4">
        <w:t xml:space="preserve"> that </w:t>
      </w:r>
      <w:r w:rsidR="007F773E">
        <w:t>(1) unknown</w:t>
      </w:r>
      <w:r w:rsidR="00645C08">
        <w:t xml:space="preserve"> spawning</w:t>
      </w:r>
      <w:r w:rsidR="007F773E">
        <w:t xml:space="preserve"> </w:t>
      </w:r>
      <w:r w:rsidR="00645C08">
        <w:t>sites that successfully produce age-0 lake trout</w:t>
      </w:r>
      <w:r w:rsidR="007F773E">
        <w:t xml:space="preserve"> are present in the central Main Lake, (2)</w:t>
      </w:r>
      <w:r w:rsidR="00AB0CB8">
        <w:t xml:space="preserve"> </w:t>
      </w:r>
      <w:r w:rsidR="007F773E">
        <w:t xml:space="preserve">wild lake trout </w:t>
      </w:r>
      <w:r w:rsidR="009B56EF">
        <w:t xml:space="preserve">move </w:t>
      </w:r>
      <w:r w:rsidR="007F773E">
        <w:t xml:space="preserve">from the northern and southern spawning sites to the central Main Lake, or (3) mortality of age-0 wild lake trout in the north and south </w:t>
      </w:r>
      <w:r w:rsidR="00992AE0">
        <w:t xml:space="preserve">is higher </w:t>
      </w:r>
      <w:r w:rsidR="009B56EF">
        <w:t>than in</w:t>
      </w:r>
      <w:del w:id="5" w:author="Ellen Marsden" w:date="2020-01-13T18:03:00Z">
        <w:r w:rsidR="009B56EF" w:rsidDel="002119C2">
          <w:delText xml:space="preserve"> </w:delText>
        </w:r>
        <w:r w:rsidR="007F773E" w:rsidDel="002119C2">
          <w:delText>to</w:delText>
        </w:r>
      </w:del>
      <w:r w:rsidR="007F773E">
        <w:t xml:space="preserve"> the central Main Lake. Either of the latter two possibilities may be due to an </w:t>
      </w:r>
      <w:r w:rsidR="00460E93">
        <w:t xml:space="preserve">asymmetrical </w:t>
      </w:r>
      <w:r w:rsidR="007F773E">
        <w:t>distribution of prey resources</w:t>
      </w:r>
      <w:r w:rsidR="00460E93">
        <w:t xml:space="preserve"> across the lake</w:t>
      </w:r>
      <w:r w:rsidR="00A441E4">
        <w:t>.</w:t>
      </w:r>
      <w:r w:rsidR="00AB3F5A">
        <w:t xml:space="preserve"> </w:t>
      </w:r>
      <w:r w:rsidR="007F773E">
        <w:t xml:space="preserve">Age-0 lake trout primarily consume </w:t>
      </w:r>
      <w:r w:rsidR="007F773E" w:rsidRPr="00C00A9C">
        <w:rPr>
          <w:i/>
          <w:iCs/>
        </w:rPr>
        <w:t>Mysis diluviana</w:t>
      </w:r>
      <w:r w:rsidR="00C1366A">
        <w:t>. B</w:t>
      </w:r>
      <w:r w:rsidR="007F773E">
        <w:t>y age-1</w:t>
      </w:r>
      <w:r w:rsidR="00C1366A">
        <w:t>, juvenile lake trout</w:t>
      </w:r>
      <w:r w:rsidR="007F773E">
        <w:t xml:space="preserve"> begin to consume small alewife (</w:t>
      </w:r>
      <w:r w:rsidR="007F773E" w:rsidRPr="00C00A9C">
        <w:rPr>
          <w:i/>
          <w:iCs/>
        </w:rPr>
        <w:t>Alosa pseudoharengus</w:t>
      </w:r>
      <w:r w:rsidR="007F773E">
        <w:t>), smelt (</w:t>
      </w:r>
      <w:r w:rsidR="007F773E" w:rsidRPr="00C00A9C">
        <w:rPr>
          <w:i/>
          <w:iCs/>
        </w:rPr>
        <w:t>Osmerus mordax</w:t>
      </w:r>
      <w:r w:rsidR="007F773E">
        <w:t>), and slimy sculpin (</w:t>
      </w:r>
      <w:r w:rsidR="007F773E" w:rsidRPr="00C00A9C">
        <w:rPr>
          <w:i/>
          <w:iCs/>
        </w:rPr>
        <w:t>Cottus cognatus</w:t>
      </w:r>
      <w:r w:rsidR="007F773E">
        <w:t xml:space="preserve">) (unpublished data).  However, estimates of the </w:t>
      </w:r>
      <w:del w:id="6" w:author="Ellen Marsden" w:date="2020-01-13T08:47:00Z">
        <w:r w:rsidR="007F773E" w:rsidDel="00254744">
          <w:delText xml:space="preserve">relative </w:delText>
        </w:r>
      </w:del>
      <w:r w:rsidR="007F773E">
        <w:t>abundance of these prey species</w:t>
      </w:r>
      <w:r w:rsidR="00C00A9C">
        <w:t xml:space="preserve"> </w:t>
      </w:r>
      <w:r w:rsidR="007F773E">
        <w:t>in different areas of the Main Lake are not available.</w:t>
      </w:r>
    </w:p>
    <w:p w14:paraId="1EE81A28" w14:textId="77777777" w:rsidR="00633A36" w:rsidRDefault="00633A36" w:rsidP="003D23B5">
      <w:pPr>
        <w:spacing w:line="480" w:lineRule="auto"/>
      </w:pPr>
    </w:p>
    <w:p w14:paraId="49403BD5" w14:textId="44A4193F" w:rsidR="00356ACA" w:rsidRDefault="00EE3260" w:rsidP="001B3C11">
      <w:pPr>
        <w:spacing w:line="480" w:lineRule="auto"/>
      </w:pPr>
      <w:r>
        <w:t xml:space="preserve">Lake trout are stocked in Lake Champlain in fall as ‘fingerlings’, i.e., age-0, but at </w:t>
      </w:r>
      <w:r w:rsidR="00320768">
        <w:t>a range of</w:t>
      </w:r>
      <w:r w:rsidR="0060254B">
        <w:t xml:space="preserve"> </w:t>
      </w:r>
      <w:r>
        <w:t>size</w:t>
      </w:r>
      <w:r w:rsidR="00320768">
        <w:t>s</w:t>
      </w:r>
      <w:r>
        <w:t xml:space="preserve"> </w:t>
      </w:r>
      <w:r w:rsidR="0060254B">
        <w:t>(</w:t>
      </w:r>
      <w:r w:rsidR="00320768" w:rsidRPr="00573606">
        <w:t xml:space="preserve">149-211 </w:t>
      </w:r>
      <w:r>
        <w:t xml:space="preserve">mm) </w:t>
      </w:r>
      <w:r w:rsidR="00320768">
        <w:t>similar</w:t>
      </w:r>
      <w:r>
        <w:t xml:space="preserve"> to </w:t>
      </w:r>
      <w:r w:rsidRPr="00573606">
        <w:t>fall age-1 wild lake trout</w:t>
      </w:r>
      <w:r>
        <w:t xml:space="preserve"> (</w:t>
      </w:r>
      <w:r w:rsidR="00320768" w:rsidRPr="00573606">
        <w:t>145-232 mm</w:t>
      </w:r>
      <w:r w:rsidR="00320768">
        <w:t>,</w:t>
      </w:r>
      <w:r w:rsidR="00320768" w:rsidRPr="00320768">
        <w:t xml:space="preserve"> </w:t>
      </w:r>
      <w:r w:rsidR="00320768">
        <w:t xml:space="preserve">Wilkins and Marsden in review, </w:t>
      </w:r>
      <w:r>
        <w:t xml:space="preserve">Marsden et al. 2018). </w:t>
      </w:r>
      <w:r w:rsidR="007F773E">
        <w:t xml:space="preserve">Consequently, size </w:t>
      </w:r>
      <w:ins w:id="7" w:author="Ellen Marsden" w:date="2020-01-13T08:55:00Z">
        <w:r w:rsidR="0037371F">
          <w:t>may be</w:t>
        </w:r>
      </w:ins>
      <w:del w:id="8" w:author="Ellen Marsden" w:date="2020-01-13T08:55:00Z">
        <w:r w:rsidR="007F773E" w:rsidDel="0037371F">
          <w:delText>is</w:delText>
        </w:r>
      </w:del>
      <w:r w:rsidR="007F773E">
        <w:t xml:space="preserve"> a more relevant metric than a</w:t>
      </w:r>
      <w:r w:rsidR="007731B6">
        <w:t>ge</w:t>
      </w:r>
      <w:r w:rsidR="007F773E">
        <w:t xml:space="preserve"> when evaluating diet, growth, and condition</w:t>
      </w:r>
      <w:r w:rsidR="00C6297D">
        <w:t>.</w:t>
      </w:r>
      <w:r w:rsidR="007731B6">
        <w:t xml:space="preserve"> </w:t>
      </w:r>
      <w:r w:rsidR="00C11793">
        <w:t>L</w:t>
      </w:r>
      <w:r w:rsidR="003D23B5">
        <w:t xml:space="preserve">ipid </w:t>
      </w:r>
      <w:r w:rsidR="00C6297D">
        <w:t xml:space="preserve">concentration </w:t>
      </w:r>
      <w:r w:rsidR="00D77790">
        <w:t xml:space="preserve">in </w:t>
      </w:r>
      <w:r w:rsidR="00A428AA">
        <w:t>juvenile lake trout could</w:t>
      </w:r>
      <w:r w:rsidR="003745E2">
        <w:t xml:space="preserve"> provide insight </w:t>
      </w:r>
      <w:r w:rsidR="00A428AA">
        <w:t>in</w:t>
      </w:r>
      <w:r w:rsidR="00C11793">
        <w:t xml:space="preserve">to the </w:t>
      </w:r>
      <w:r w:rsidR="00A428AA">
        <w:t xml:space="preserve">recent </w:t>
      </w:r>
      <w:r w:rsidR="00C11793">
        <w:t xml:space="preserve">surge in natural recruitment </w:t>
      </w:r>
      <w:r w:rsidR="00DE17CB">
        <w:t xml:space="preserve">as an indirect measure of foraging success </w:t>
      </w:r>
      <w:r w:rsidR="003C20D7">
        <w:t xml:space="preserve">– </w:t>
      </w:r>
      <w:r w:rsidR="00A428AA">
        <w:t xml:space="preserve">lipids </w:t>
      </w:r>
      <w:r w:rsidR="004F4817">
        <w:t xml:space="preserve">serve as </w:t>
      </w:r>
      <w:r w:rsidR="003D23B5">
        <w:t>energy resource</w:t>
      </w:r>
      <w:r w:rsidR="004F4817">
        <w:t>s</w:t>
      </w:r>
      <w:r w:rsidR="003D23B5">
        <w:t xml:space="preserve"> and </w:t>
      </w:r>
      <w:r w:rsidR="004F4817">
        <w:t xml:space="preserve">help fish to </w:t>
      </w:r>
      <w:r w:rsidR="003D23B5">
        <w:t>cop</w:t>
      </w:r>
      <w:r w:rsidR="004F4817">
        <w:t xml:space="preserve">e </w:t>
      </w:r>
      <w:r w:rsidR="003D23B5">
        <w:t>with environmental stressors (Adams</w:t>
      </w:r>
      <w:r w:rsidR="00BA0E09">
        <w:t xml:space="preserve">, </w:t>
      </w:r>
      <w:r w:rsidR="003D23B5">
        <w:t>1999</w:t>
      </w:r>
      <w:r w:rsidR="00BA0E09">
        <w:t xml:space="preserve">; </w:t>
      </w:r>
      <w:proofErr w:type="spellStart"/>
      <w:r w:rsidR="003D23B5">
        <w:t>Tocher</w:t>
      </w:r>
      <w:proofErr w:type="spellEnd"/>
      <w:r w:rsidR="00BA0E09">
        <w:t xml:space="preserve">, </w:t>
      </w:r>
      <w:r w:rsidR="003D23B5">
        <w:t xml:space="preserve">2003). </w:t>
      </w:r>
      <w:r w:rsidR="003C20D7">
        <w:t xml:space="preserve">In particular, lipids </w:t>
      </w:r>
      <w:r w:rsidR="00FA5E18">
        <w:t xml:space="preserve">are used for basic maintenance and other metabolic needs during </w:t>
      </w:r>
      <w:r w:rsidR="000955B9">
        <w:t>winter, when prey availability is presumably low</w:t>
      </w:r>
      <w:r w:rsidR="003C20D7">
        <w:t xml:space="preserve"> and typically reduced by the end of </w:t>
      </w:r>
      <w:r w:rsidR="007C5532">
        <w:t xml:space="preserve">the </w:t>
      </w:r>
      <w:r w:rsidR="009E739D">
        <w:t xml:space="preserve">open-water </w:t>
      </w:r>
      <w:r w:rsidR="007C5532">
        <w:t>season</w:t>
      </w:r>
      <w:r w:rsidR="000955B9">
        <w:t xml:space="preserve"> </w:t>
      </w:r>
      <w:r w:rsidR="004F4817">
        <w:t>(Adams</w:t>
      </w:r>
      <w:r w:rsidR="00BA0E09">
        <w:t xml:space="preserve">, </w:t>
      </w:r>
      <w:r w:rsidR="004F4817">
        <w:t>1999</w:t>
      </w:r>
      <w:r w:rsidR="00BA0E09">
        <w:t xml:space="preserve">; </w:t>
      </w:r>
      <w:r w:rsidR="004F4817">
        <w:t>MacKinnon</w:t>
      </w:r>
      <w:r w:rsidR="00BA0E09">
        <w:t xml:space="preserve">, </w:t>
      </w:r>
      <w:r w:rsidR="004F4817">
        <w:t>1972</w:t>
      </w:r>
      <w:r w:rsidR="00BA0E09">
        <w:t xml:space="preserve">; </w:t>
      </w:r>
      <w:proofErr w:type="spellStart"/>
      <w:r w:rsidR="004F4817">
        <w:t>Rikardsen</w:t>
      </w:r>
      <w:proofErr w:type="spellEnd"/>
      <w:r w:rsidR="004F4817">
        <w:t xml:space="preserve"> and Elliott</w:t>
      </w:r>
      <w:r w:rsidR="00BA0E09">
        <w:t xml:space="preserve">, </w:t>
      </w:r>
      <w:r w:rsidR="004F4817">
        <w:t xml:space="preserve">2000). For </w:t>
      </w:r>
      <w:r w:rsidR="004F4817">
        <w:lastRenderedPageBreak/>
        <w:t>example, juvenile rainbow trout (</w:t>
      </w:r>
      <w:r w:rsidR="004F4817">
        <w:rPr>
          <w:i/>
        </w:rPr>
        <w:t>Oncorhynchus mykiss</w:t>
      </w:r>
      <w:r w:rsidR="004F4817">
        <w:t>) and juvenile Atlantic salmon (</w:t>
      </w:r>
      <w:r w:rsidR="004F4817">
        <w:rPr>
          <w:i/>
        </w:rPr>
        <w:t>Salmo salar</w:t>
      </w:r>
      <w:r w:rsidR="004F4817">
        <w:t>) exhibited depleted lipid reserves (</w:t>
      </w:r>
      <w:r w:rsidR="009E739D">
        <w:t xml:space="preserve">by </w:t>
      </w:r>
      <w:r w:rsidR="004F4817">
        <w:t>60-90% and 34-57%</w:t>
      </w:r>
      <w:r w:rsidR="00B1117D">
        <w:t xml:space="preserve">, </w:t>
      </w:r>
      <w:r w:rsidR="004F4817">
        <w:t>respectively) over winter (</w:t>
      </w:r>
      <w:r w:rsidR="00BA0E09">
        <w:t xml:space="preserve">Biro et al., 2004; </w:t>
      </w:r>
      <w:proofErr w:type="spellStart"/>
      <w:r w:rsidR="004F4817">
        <w:t>Naesie</w:t>
      </w:r>
      <w:proofErr w:type="spellEnd"/>
      <w:r w:rsidR="004F4817">
        <w:t xml:space="preserve"> et al., 2006).</w:t>
      </w:r>
      <w:r w:rsidR="000955B9">
        <w:t xml:space="preserve"> </w:t>
      </w:r>
      <w:r w:rsidR="00F72846">
        <w:t>Additionally, t</w:t>
      </w:r>
      <w:r w:rsidR="003D23B5">
        <w:t xml:space="preserve">he </w:t>
      </w:r>
      <w:r w:rsidR="003D23B5" w:rsidRPr="00F46359">
        <w:rPr>
          <w:color w:val="000000" w:themeColor="text1"/>
        </w:rPr>
        <w:t xml:space="preserve">health </w:t>
      </w:r>
      <w:r w:rsidR="004F4817">
        <w:t xml:space="preserve">of </w:t>
      </w:r>
      <w:r w:rsidR="003D23B5">
        <w:t>fish can often be predicted by lipid content</w:t>
      </w:r>
      <w:r w:rsidR="001C1C2B">
        <w:t>;</w:t>
      </w:r>
      <w:r w:rsidR="003D23B5">
        <w:t xml:space="preserve"> fish with low growth and condition factor have </w:t>
      </w:r>
      <w:r w:rsidR="004F4817">
        <w:t xml:space="preserve">correspondingly </w:t>
      </w:r>
      <w:r w:rsidR="003D23B5">
        <w:t xml:space="preserve">low lipid content (Amara et al., 2007). </w:t>
      </w:r>
      <w:r w:rsidR="00B41B7A">
        <w:t>Accordingly, t</w:t>
      </w:r>
      <w:r w:rsidR="003D23B5">
        <w:t>otal lipid content provide</w:t>
      </w:r>
      <w:r w:rsidR="001B3C11">
        <w:t>s</w:t>
      </w:r>
      <w:r w:rsidR="003D23B5">
        <w:t xml:space="preserve"> an </w:t>
      </w:r>
      <w:r w:rsidR="00F72846">
        <w:t>assessment</w:t>
      </w:r>
      <w:r w:rsidR="003D23B5">
        <w:t xml:space="preserve"> of the energy status of a fish (</w:t>
      </w:r>
      <w:proofErr w:type="spellStart"/>
      <w:r w:rsidR="003D23B5">
        <w:t>Naesie</w:t>
      </w:r>
      <w:proofErr w:type="spellEnd"/>
      <w:r w:rsidR="003D23B5">
        <w:t xml:space="preserve"> et al., 2006</w:t>
      </w:r>
      <w:r w:rsidR="002365D2">
        <w:t xml:space="preserve">; </w:t>
      </w:r>
      <w:proofErr w:type="spellStart"/>
      <w:r w:rsidR="00506163">
        <w:t>Trudel</w:t>
      </w:r>
      <w:proofErr w:type="spellEnd"/>
      <w:r w:rsidR="00506163">
        <w:t xml:space="preserve"> et al., 2005)</w:t>
      </w:r>
      <w:r w:rsidR="00B41B7A">
        <w:t xml:space="preserve">, </w:t>
      </w:r>
      <w:r w:rsidR="001B3C11">
        <w:t>and may</w:t>
      </w:r>
      <w:r w:rsidR="009A0263">
        <w:t xml:space="preserve"> </w:t>
      </w:r>
      <w:r w:rsidR="001B3C11">
        <w:t>indicate how well fish are prepared to survive the winter. D</w:t>
      </w:r>
      <w:r w:rsidR="00356ACA">
        <w:t xml:space="preserve">ifferences in lipid content may help explain why lake trout </w:t>
      </w:r>
      <w:r w:rsidR="002A5796">
        <w:t xml:space="preserve">in Lake Champlain </w:t>
      </w:r>
      <w:r w:rsidR="00356ACA">
        <w:t xml:space="preserve">are exhibiting natural recruitment and how different areas of the lake might support the growth of juvenile wild fish. </w:t>
      </w:r>
      <w:r w:rsidR="000B2AED">
        <w:t xml:space="preserve">Variation in lipid content between stocked and wild juvenile fish could </w:t>
      </w:r>
      <w:r w:rsidR="001B3C11">
        <w:t xml:space="preserve">also </w:t>
      </w:r>
      <w:r w:rsidR="00960607">
        <w:t xml:space="preserve">reveal </w:t>
      </w:r>
      <w:r w:rsidR="00BA0E09">
        <w:t>differences in the abili</w:t>
      </w:r>
      <w:r w:rsidR="002A5796">
        <w:t>ties</w:t>
      </w:r>
      <w:r w:rsidR="00BA0E09">
        <w:t xml:space="preserve"> of</w:t>
      </w:r>
      <w:r w:rsidR="00960607">
        <w:t xml:space="preserve"> wild </w:t>
      </w:r>
      <w:r w:rsidR="002A5796">
        <w:t xml:space="preserve">and </w:t>
      </w:r>
      <w:r w:rsidR="00F8356A">
        <w:t>stocked fish to survive stressors such as the winter season</w:t>
      </w:r>
      <w:r w:rsidR="00BA0E09">
        <w:t>.</w:t>
      </w:r>
    </w:p>
    <w:p w14:paraId="40444946" w14:textId="77777777" w:rsidR="00021DE7" w:rsidRDefault="00021DE7" w:rsidP="003D23B5">
      <w:pPr>
        <w:spacing w:line="480" w:lineRule="auto"/>
      </w:pPr>
    </w:p>
    <w:p w14:paraId="16BBD5AE" w14:textId="1F22CAD7" w:rsidR="009335DE" w:rsidRPr="00B53D17" w:rsidRDefault="00B41B7A" w:rsidP="003D23B5">
      <w:pPr>
        <w:spacing w:line="480" w:lineRule="auto"/>
      </w:pPr>
      <w:r>
        <w:t xml:space="preserve">We hypothesized that total lipid content of </w:t>
      </w:r>
      <w:r w:rsidR="001B3C11">
        <w:t xml:space="preserve">wild juvenile </w:t>
      </w:r>
      <w:r>
        <w:t>lake trout would be greatest in the central Main Lake where wild recruits are most abundant</w:t>
      </w:r>
      <w:r w:rsidR="002A5796">
        <w:t xml:space="preserve"> (Marsden et al., 2018; Wilkins </w:t>
      </w:r>
      <w:r w:rsidR="00961454">
        <w:t>and Marsden</w:t>
      </w:r>
      <w:r w:rsidR="002A5796">
        <w:t xml:space="preserve"> in </w:t>
      </w:r>
      <w:r w:rsidR="00961454">
        <w:t>revision</w:t>
      </w:r>
      <w:r w:rsidR="002A5796">
        <w:t>)</w:t>
      </w:r>
      <w:ins w:id="9" w:author="Ellen Marsden" w:date="2020-01-13T08:59:00Z">
        <w:r w:rsidR="0037371F">
          <w:t xml:space="preserve">. We also examined seasonal lipid differences </w:t>
        </w:r>
      </w:ins>
      <w:ins w:id="10" w:author="Ellen Marsden" w:date="2020-01-13T09:00:00Z">
        <w:r w:rsidR="0037371F">
          <w:t>that might confound site-related comparisons</w:t>
        </w:r>
      </w:ins>
      <w:del w:id="11" w:author="Ellen Marsden" w:date="2020-01-13T08:59:00Z">
        <w:r w:rsidDel="0037371F">
          <w:delText>, and</w:delText>
        </w:r>
      </w:del>
      <w:del w:id="12" w:author="Ellen Marsden" w:date="2020-01-13T09:00:00Z">
        <w:r w:rsidDel="0037371F">
          <w:delText xml:space="preserve"> </w:delText>
        </w:r>
        <w:r w:rsidR="00E722DE" w:rsidDel="0037371F">
          <w:delText xml:space="preserve">would be highest </w:delText>
        </w:r>
        <w:r w:rsidDel="0037371F">
          <w:delText>in the summer when the prey base is most abundant</w:delText>
        </w:r>
      </w:del>
      <w:r>
        <w:t xml:space="preserve">. We also hypothesized that </w:t>
      </w:r>
      <w:r w:rsidR="00872900">
        <w:t xml:space="preserve">newly </w:t>
      </w:r>
      <w:r>
        <w:t xml:space="preserve">stocked lake trout would have a higher lipid content than wild juveniles because </w:t>
      </w:r>
      <w:r w:rsidR="00E722DE">
        <w:t xml:space="preserve">hatchery fish </w:t>
      </w:r>
      <w:r>
        <w:t>are typically fed a high</w:t>
      </w:r>
      <w:r w:rsidR="001F402B">
        <w:t>ly nutritious</w:t>
      </w:r>
      <w:r>
        <w:t xml:space="preserve"> diet under ideal conditions prior to their release.</w:t>
      </w:r>
      <w:r w:rsidR="00D06BB4">
        <w:t xml:space="preserve"> </w:t>
      </w:r>
      <w:r w:rsidR="00E722DE">
        <w:t>However, post-release stress and adaptation to a wild-caught diet could result in a substantial reduction in lipid content.</w:t>
      </w:r>
      <w:r w:rsidR="009A0263">
        <w:t xml:space="preserve"> </w:t>
      </w:r>
      <w:r w:rsidR="00D66BFC">
        <w:t xml:space="preserve">To test our hypotheses, </w:t>
      </w:r>
      <w:r w:rsidR="00D66BFC" w:rsidRPr="000F7AE3">
        <w:t xml:space="preserve">we </w:t>
      </w:r>
      <w:r w:rsidR="00D66BFC">
        <w:t>measured</w:t>
      </w:r>
      <w:r w:rsidR="00D66BFC" w:rsidRPr="000F7AE3">
        <w:t xml:space="preserve"> total lipid content of </w:t>
      </w:r>
      <w:r w:rsidR="00D66BFC">
        <w:t xml:space="preserve">stocked and wild </w:t>
      </w:r>
      <w:r w:rsidR="00D66BFC" w:rsidRPr="000F7AE3">
        <w:t>juvenile lake trout (age</w:t>
      </w:r>
      <w:r w:rsidR="00D66BFC">
        <w:t>s</w:t>
      </w:r>
      <w:r w:rsidR="00D66BFC" w:rsidRPr="000F7AE3">
        <w:t xml:space="preserve"> 0-3) </w:t>
      </w:r>
      <w:ins w:id="13" w:author="Ellen Marsden" w:date="2020-01-13T09:01:00Z">
        <w:r w:rsidR="0037371F">
          <w:t xml:space="preserve">captured </w:t>
        </w:r>
      </w:ins>
      <w:del w:id="14" w:author="Ellen Marsden" w:date="2020-01-13T09:01:00Z">
        <w:r w:rsidR="00D66BFC" w:rsidDel="0037371F">
          <w:delText>in</w:delText>
        </w:r>
        <w:r w:rsidR="00D66BFC" w:rsidRPr="000F7AE3" w:rsidDel="0037371F">
          <w:delText xml:space="preserve"> Lake Champlain</w:delText>
        </w:r>
        <w:r w:rsidR="00D66BFC" w:rsidDel="0037371F">
          <w:delText xml:space="preserve"> </w:delText>
        </w:r>
      </w:del>
      <w:r w:rsidR="00D66BFC">
        <w:t>from three areas of the Main Lake basin</w:t>
      </w:r>
      <w:r w:rsidR="006835E0">
        <w:t xml:space="preserve"> </w:t>
      </w:r>
      <w:ins w:id="15" w:author="Ellen Marsden" w:date="2020-01-13T09:01:00Z">
        <w:r w:rsidR="0037371F">
          <w:t xml:space="preserve">of Lake Champlain </w:t>
        </w:r>
      </w:ins>
      <w:r w:rsidR="006835E0">
        <w:t>during</w:t>
      </w:r>
      <w:r w:rsidR="00D06BB4">
        <w:t xml:space="preserve"> </w:t>
      </w:r>
      <w:r w:rsidR="00D66BFC">
        <w:t>three seasons</w:t>
      </w:r>
      <w:r w:rsidR="00E722DE">
        <w:t>, and lipid content of</w:t>
      </w:r>
      <w:r w:rsidR="00F91FDC">
        <w:t xml:space="preserve"> age-0</w:t>
      </w:r>
      <w:r w:rsidR="00D06BB4">
        <w:t xml:space="preserve"> </w:t>
      </w:r>
      <w:r w:rsidR="00F91FDC">
        <w:t xml:space="preserve">hatchery </w:t>
      </w:r>
      <w:r w:rsidR="00D06BB4">
        <w:t>lake trout</w:t>
      </w:r>
      <w:r w:rsidR="00695129">
        <w:t xml:space="preserve"> </w:t>
      </w:r>
      <w:r w:rsidR="00D06BB4">
        <w:t>prior to stocking</w:t>
      </w:r>
      <w:r w:rsidR="00D66BFC">
        <w:t xml:space="preserve">. </w:t>
      </w:r>
    </w:p>
    <w:p w14:paraId="3F01201F" w14:textId="77777777" w:rsidR="003D23B5" w:rsidRDefault="003D23B5" w:rsidP="00A75DED">
      <w:pPr>
        <w:spacing w:line="480" w:lineRule="auto"/>
        <w:rPr>
          <w:b/>
        </w:rPr>
      </w:pPr>
    </w:p>
    <w:p w14:paraId="293A09AC" w14:textId="77777777" w:rsidR="00A75DED" w:rsidRPr="000B6CAD" w:rsidRDefault="00A75DED" w:rsidP="009A0263">
      <w:pPr>
        <w:spacing w:line="480" w:lineRule="auto"/>
        <w:outlineLvl w:val="0"/>
        <w:rPr>
          <w:b/>
        </w:rPr>
      </w:pPr>
      <w:r w:rsidRPr="000B6CAD">
        <w:rPr>
          <w:b/>
        </w:rPr>
        <w:lastRenderedPageBreak/>
        <w:t>Methods</w:t>
      </w:r>
    </w:p>
    <w:p w14:paraId="3291DF1B" w14:textId="77777777" w:rsidR="00A75DED" w:rsidRDefault="00A75DED" w:rsidP="009A0263">
      <w:pPr>
        <w:spacing w:line="480" w:lineRule="auto"/>
        <w:outlineLvl w:val="0"/>
        <w:rPr>
          <w:i/>
        </w:rPr>
      </w:pPr>
      <w:r>
        <w:rPr>
          <w:i/>
        </w:rPr>
        <w:t>Study System</w:t>
      </w:r>
    </w:p>
    <w:p w14:paraId="2128DD8F" w14:textId="3A85C6B3" w:rsidR="00A75DED" w:rsidRDefault="00A75DED" w:rsidP="00A75DED">
      <w:pPr>
        <w:spacing w:line="480" w:lineRule="auto"/>
      </w:pPr>
      <w:r>
        <w:t xml:space="preserve">Lake Champlain is situated </w:t>
      </w:r>
      <w:r w:rsidR="00AB0CB8">
        <w:t>among</w:t>
      </w:r>
      <w:r>
        <w:t xml:space="preserve"> New York and Vermont, USA, and Quebec, Canada (Fig</w:t>
      </w:r>
      <w:r w:rsidR="005417F4">
        <w:t xml:space="preserve">ure </w:t>
      </w:r>
      <w:r>
        <w:t xml:space="preserve">1). The lake is 193 km </w:t>
      </w:r>
      <w:r w:rsidR="00E722DE">
        <w:t>long</w:t>
      </w:r>
      <w:r>
        <w:t xml:space="preserve">, </w:t>
      </w:r>
      <w:r w:rsidR="00E722DE">
        <w:t xml:space="preserve">with </w:t>
      </w:r>
      <w:r>
        <w:t>a maximum width of 20 km</w:t>
      </w:r>
      <w:r w:rsidR="006B024D">
        <w:t>.</w:t>
      </w:r>
      <w:r w:rsidR="00E722DE">
        <w:t xml:space="preserve"> </w:t>
      </w:r>
      <w:r w:rsidR="006B024D">
        <w:t>T</w:t>
      </w:r>
      <w:r w:rsidR="00E722DE">
        <w:t>he Main Lake is meso-oligotrophic, with a maximum depth of 122</w:t>
      </w:r>
      <w:r w:rsidR="00696916">
        <w:t xml:space="preserve"> </w:t>
      </w:r>
      <w:r w:rsidR="00E722DE">
        <w:t>m</w:t>
      </w:r>
      <w:r>
        <w:t xml:space="preserve">. </w:t>
      </w:r>
      <w:r w:rsidR="00A642EB">
        <w:t>Since 1995</w:t>
      </w:r>
      <w:r w:rsidR="00696916">
        <w:t>,</w:t>
      </w:r>
      <w:r w:rsidR="00A642EB">
        <w:t xml:space="preserve"> l</w:t>
      </w:r>
      <w:r>
        <w:t xml:space="preserve">ake trout </w:t>
      </w:r>
      <w:r w:rsidR="00A642EB">
        <w:t xml:space="preserve">have been primarily </w:t>
      </w:r>
      <w:r>
        <w:t xml:space="preserve">stocked at </w:t>
      </w:r>
      <w:proofErr w:type="spellStart"/>
      <w:r w:rsidR="003F3AB1">
        <w:t>W</w:t>
      </w:r>
      <w:r>
        <w:t>hallon</w:t>
      </w:r>
      <w:proofErr w:type="spellEnd"/>
      <w:r>
        <w:t xml:space="preserve"> Bay</w:t>
      </w:r>
      <w:r w:rsidR="00A642EB">
        <w:t>,</w:t>
      </w:r>
      <w:r w:rsidR="003F3AB1">
        <w:t xml:space="preserve"> Gordon Landing</w:t>
      </w:r>
      <w:r w:rsidR="00A642EB">
        <w:t xml:space="preserve">, </w:t>
      </w:r>
      <w:r w:rsidR="003F3AB1">
        <w:t xml:space="preserve">and </w:t>
      </w:r>
      <w:r w:rsidR="00A642EB">
        <w:t>Burlington Bay</w:t>
      </w:r>
      <w:r w:rsidR="003F3AB1">
        <w:t xml:space="preserve"> (</w:t>
      </w:r>
      <w:r w:rsidR="007C22D6">
        <w:t xml:space="preserve">Figure 1; </w:t>
      </w:r>
      <w:r w:rsidR="003F3AB1">
        <w:t xml:space="preserve">Marsden et al., 2018). </w:t>
      </w:r>
    </w:p>
    <w:p w14:paraId="37C88D1E" w14:textId="77777777" w:rsidR="008B79C0" w:rsidRDefault="008B79C0" w:rsidP="00A75DED">
      <w:pPr>
        <w:spacing w:line="480" w:lineRule="auto"/>
      </w:pPr>
    </w:p>
    <w:p w14:paraId="23DA8D65" w14:textId="77777777" w:rsidR="00A75DED" w:rsidRDefault="00A75DED" w:rsidP="009A0263">
      <w:pPr>
        <w:spacing w:line="480" w:lineRule="auto"/>
        <w:outlineLvl w:val="0"/>
        <w:rPr>
          <w:i/>
        </w:rPr>
      </w:pPr>
      <w:r>
        <w:rPr>
          <w:i/>
        </w:rPr>
        <w:t>Samp</w:t>
      </w:r>
      <w:r w:rsidR="00700C48">
        <w:rPr>
          <w:i/>
        </w:rPr>
        <w:t>le Collection</w:t>
      </w:r>
    </w:p>
    <w:p w14:paraId="126F18D6" w14:textId="045C6B02" w:rsidR="009304D0" w:rsidRPr="009304D0" w:rsidRDefault="009304D0" w:rsidP="009304D0">
      <w:pPr>
        <w:spacing w:line="480" w:lineRule="auto"/>
      </w:pPr>
      <w:r w:rsidRPr="009304D0">
        <w:rPr>
          <w:color w:val="000000"/>
        </w:rPr>
        <w:t xml:space="preserve">Fish </w:t>
      </w:r>
      <w:r w:rsidR="003F0F80">
        <w:rPr>
          <w:color w:val="000000"/>
        </w:rPr>
        <w:t>were sampled</w:t>
      </w:r>
      <w:r w:rsidRPr="009304D0">
        <w:rPr>
          <w:color w:val="000000"/>
        </w:rPr>
        <w:t xml:space="preserve"> </w:t>
      </w:r>
      <w:r w:rsidR="00696916">
        <w:rPr>
          <w:color w:val="000000"/>
        </w:rPr>
        <w:t xml:space="preserve">in 2018 </w:t>
      </w:r>
      <w:r w:rsidRPr="009304D0">
        <w:rPr>
          <w:color w:val="000000"/>
        </w:rPr>
        <w:t>at three areas in the Main Lake</w:t>
      </w:r>
      <w:r w:rsidR="00B10B16">
        <w:rPr>
          <w:color w:val="000000"/>
        </w:rPr>
        <w:t>,</w:t>
      </w:r>
      <w:r w:rsidRPr="009304D0">
        <w:rPr>
          <w:color w:val="000000"/>
        </w:rPr>
        <w:t xml:space="preserve"> near Burlington Bay, </w:t>
      </w:r>
      <w:proofErr w:type="spellStart"/>
      <w:r w:rsidRPr="009304D0">
        <w:rPr>
          <w:color w:val="000000"/>
        </w:rPr>
        <w:t>Whallon</w:t>
      </w:r>
      <w:proofErr w:type="spellEnd"/>
      <w:r w:rsidRPr="009304D0">
        <w:rPr>
          <w:color w:val="000000"/>
        </w:rPr>
        <w:t xml:space="preserve"> Bay, and Grand Isle (hereafter referred to as the central, south, and north sites) (Fig</w:t>
      </w:r>
      <w:r w:rsidR="005417F4">
        <w:rPr>
          <w:color w:val="000000"/>
        </w:rPr>
        <w:t xml:space="preserve">ure </w:t>
      </w:r>
      <w:r w:rsidRPr="009304D0">
        <w:rPr>
          <w:color w:val="000000"/>
        </w:rPr>
        <w:t xml:space="preserve">1). </w:t>
      </w:r>
      <w:r w:rsidR="009528DB">
        <w:rPr>
          <w:color w:val="000000"/>
        </w:rPr>
        <w:t>S</w:t>
      </w:r>
      <w:r w:rsidRPr="009304D0">
        <w:rPr>
          <w:color w:val="000000"/>
        </w:rPr>
        <w:t>ampling efforts for</w:t>
      </w:r>
      <w:r w:rsidR="00457A24">
        <w:rPr>
          <w:color w:val="000000"/>
        </w:rPr>
        <w:t xml:space="preserve"> juvenile</w:t>
      </w:r>
      <w:r w:rsidRPr="009304D0">
        <w:rPr>
          <w:color w:val="000000"/>
        </w:rPr>
        <w:t xml:space="preserve"> lake trout have been concentrated at these locations over the </w:t>
      </w:r>
      <w:r w:rsidR="00696916">
        <w:rPr>
          <w:color w:val="000000"/>
        </w:rPr>
        <w:t>previous</w:t>
      </w:r>
      <w:r w:rsidR="00696916" w:rsidRPr="009304D0">
        <w:rPr>
          <w:color w:val="000000"/>
        </w:rPr>
        <w:t xml:space="preserve"> </w:t>
      </w:r>
      <w:r w:rsidRPr="009304D0">
        <w:rPr>
          <w:color w:val="000000"/>
        </w:rPr>
        <w:t xml:space="preserve">four </w:t>
      </w:r>
      <w:proofErr w:type="gramStart"/>
      <w:r w:rsidRPr="009304D0">
        <w:rPr>
          <w:color w:val="000000"/>
        </w:rPr>
        <w:t xml:space="preserve">years, </w:t>
      </w:r>
      <w:r w:rsidR="00457A24">
        <w:rPr>
          <w:color w:val="000000"/>
        </w:rPr>
        <w:t>and</w:t>
      </w:r>
      <w:proofErr w:type="gramEnd"/>
      <w:r w:rsidR="00457A24" w:rsidRPr="009304D0">
        <w:rPr>
          <w:color w:val="000000"/>
        </w:rPr>
        <w:t xml:space="preserve"> </w:t>
      </w:r>
      <w:r w:rsidRPr="009304D0">
        <w:rPr>
          <w:color w:val="000000"/>
        </w:rPr>
        <w:t xml:space="preserve">provided </w:t>
      </w:r>
      <w:r w:rsidR="003F0F80">
        <w:rPr>
          <w:color w:val="000000"/>
        </w:rPr>
        <w:t>information on</w:t>
      </w:r>
      <w:r w:rsidRPr="009304D0">
        <w:rPr>
          <w:color w:val="000000"/>
        </w:rPr>
        <w:t xml:space="preserve"> variation in </w:t>
      </w:r>
      <w:del w:id="16" w:author="Ellen Marsden" w:date="2020-01-13T08:51:00Z">
        <w:r w:rsidRPr="009304D0" w:rsidDel="0037371F">
          <w:rPr>
            <w:color w:val="000000"/>
          </w:rPr>
          <w:delText xml:space="preserve">relative </w:delText>
        </w:r>
      </w:del>
      <w:r w:rsidRPr="009304D0">
        <w:rPr>
          <w:color w:val="000000"/>
        </w:rPr>
        <w:t xml:space="preserve">abundance of stocked and wild lake trout </w:t>
      </w:r>
      <w:r w:rsidR="00457A24">
        <w:rPr>
          <w:color w:val="000000"/>
        </w:rPr>
        <w:t>throughout</w:t>
      </w:r>
      <w:r w:rsidR="00457A24" w:rsidRPr="009304D0">
        <w:rPr>
          <w:color w:val="000000"/>
        </w:rPr>
        <w:t xml:space="preserve"> </w:t>
      </w:r>
      <w:r w:rsidRPr="009304D0">
        <w:rPr>
          <w:color w:val="000000"/>
        </w:rPr>
        <w:t xml:space="preserve">the </w:t>
      </w:r>
      <w:r w:rsidR="00457A24">
        <w:rPr>
          <w:color w:val="000000"/>
        </w:rPr>
        <w:t>Main L</w:t>
      </w:r>
      <w:r w:rsidRPr="009304D0">
        <w:rPr>
          <w:color w:val="000000"/>
        </w:rPr>
        <w:t>ake (Marsden et al., 2018).</w:t>
      </w:r>
    </w:p>
    <w:p w14:paraId="4B18859C" w14:textId="77777777" w:rsidR="009304D0" w:rsidRPr="009304D0" w:rsidRDefault="009304D0" w:rsidP="00460E93">
      <w:pPr>
        <w:spacing w:line="480" w:lineRule="auto"/>
      </w:pPr>
    </w:p>
    <w:p w14:paraId="06CA9089" w14:textId="3DC8B7D2" w:rsidR="009304D0" w:rsidRDefault="009304D0" w:rsidP="009304D0">
      <w:pPr>
        <w:spacing w:line="480" w:lineRule="auto"/>
        <w:rPr>
          <w:color w:val="000000"/>
        </w:rPr>
      </w:pPr>
      <w:r w:rsidRPr="009304D0">
        <w:rPr>
          <w:color w:val="000000"/>
        </w:rPr>
        <w:t xml:space="preserve">Sampling was conducted between 8 June and 28 </w:t>
      </w:r>
      <w:r w:rsidR="009335DE" w:rsidRPr="009304D0">
        <w:rPr>
          <w:color w:val="000000"/>
        </w:rPr>
        <w:t>September</w:t>
      </w:r>
      <w:r w:rsidRPr="009304D0">
        <w:rPr>
          <w:color w:val="000000"/>
        </w:rPr>
        <w:t xml:space="preserve"> 2018 to assess potential seasonal changes in lake trout condition. The central site was sampled every 2-3 weeks, and north and south sites were each sampled twice (June and August). We used a three-in-one bottom trawl with a</w:t>
      </w:r>
      <w:r w:rsidR="003F0F80">
        <w:rPr>
          <w:color w:val="000000"/>
        </w:rPr>
        <w:t>n 8-m headrope, 9.3-</w:t>
      </w:r>
      <w:r w:rsidRPr="009304D0">
        <w:rPr>
          <w:color w:val="000000"/>
        </w:rPr>
        <w:t>m footrope</w:t>
      </w:r>
      <w:r w:rsidR="003F0F80">
        <w:rPr>
          <w:color w:val="000000"/>
        </w:rPr>
        <w:t xml:space="preserve"> with chains, and 1.25-</w:t>
      </w:r>
      <w:r w:rsidRPr="009304D0">
        <w:rPr>
          <w:color w:val="000000"/>
        </w:rPr>
        <w:t xml:space="preserve">mm stretch cod end liner (Marsden et al., 2018). </w:t>
      </w:r>
      <w:r w:rsidR="003F0F80">
        <w:rPr>
          <w:color w:val="000000"/>
        </w:rPr>
        <w:t>Trawl tows were taken</w:t>
      </w:r>
      <w:r w:rsidRPr="009304D0">
        <w:rPr>
          <w:color w:val="000000"/>
        </w:rPr>
        <w:t xml:space="preserve"> along</w:t>
      </w:r>
      <w:r w:rsidR="003F0F80">
        <w:rPr>
          <w:color w:val="000000"/>
        </w:rPr>
        <w:t>-</w:t>
      </w:r>
      <w:r w:rsidRPr="009304D0">
        <w:rPr>
          <w:color w:val="000000"/>
        </w:rPr>
        <w:t>contour at depths from 28 m to 6</w:t>
      </w:r>
      <w:r w:rsidR="00B10B16">
        <w:rPr>
          <w:color w:val="000000"/>
        </w:rPr>
        <w:t>4</w:t>
      </w:r>
      <w:r w:rsidRPr="009304D0">
        <w:rPr>
          <w:color w:val="000000"/>
        </w:rPr>
        <w:t xml:space="preserve"> m, with the majority of tows concentrated around 40 m</w:t>
      </w:r>
      <w:r w:rsidR="003F0F80">
        <w:rPr>
          <w:color w:val="000000"/>
        </w:rPr>
        <w:t xml:space="preserve">, for </w:t>
      </w:r>
      <w:r w:rsidR="00457A24">
        <w:rPr>
          <w:color w:val="000000"/>
        </w:rPr>
        <w:t xml:space="preserve">10 or </w:t>
      </w:r>
      <w:r w:rsidR="003F0F80">
        <w:rPr>
          <w:color w:val="000000"/>
        </w:rPr>
        <w:t xml:space="preserve">20 min at </w:t>
      </w:r>
      <w:r w:rsidR="003F0F80" w:rsidRPr="009304D0">
        <w:rPr>
          <w:color w:val="000000"/>
        </w:rPr>
        <w:t>~5.5 km/h</w:t>
      </w:r>
      <w:r w:rsidRPr="009304D0">
        <w:rPr>
          <w:color w:val="000000"/>
        </w:rPr>
        <w:t>. Approximately 30 lake trout were selected from the trawls on each sampling date to represent the range of sizes captured up to 300 mm</w:t>
      </w:r>
      <w:r w:rsidR="00B10B16">
        <w:rPr>
          <w:color w:val="000000"/>
        </w:rPr>
        <w:t>,</w:t>
      </w:r>
      <w:r w:rsidRPr="009304D0">
        <w:rPr>
          <w:color w:val="000000"/>
        </w:rPr>
        <w:t xml:space="preserve"> and included both stocked and wild fish from each site (i.e.</w:t>
      </w:r>
      <w:r w:rsidR="003A1FA4">
        <w:rPr>
          <w:color w:val="000000"/>
        </w:rPr>
        <w:t>,</w:t>
      </w:r>
      <w:r w:rsidRPr="009304D0">
        <w:rPr>
          <w:color w:val="000000"/>
        </w:rPr>
        <w:t xml:space="preserve"> 15 stocked and 15 wild fish</w:t>
      </w:r>
      <w:r w:rsidR="00696916">
        <w:rPr>
          <w:color w:val="000000"/>
        </w:rPr>
        <w:t xml:space="preserve"> were targeted</w:t>
      </w:r>
      <w:r w:rsidRPr="009304D0">
        <w:rPr>
          <w:color w:val="000000"/>
        </w:rPr>
        <w:t>). Stocked fish were identified based on presence of a fin clip</w:t>
      </w:r>
      <w:r w:rsidR="00B10B16">
        <w:rPr>
          <w:color w:val="000000"/>
        </w:rPr>
        <w:t xml:space="preserve"> </w:t>
      </w:r>
      <w:r w:rsidR="007C22D6">
        <w:rPr>
          <w:color w:val="000000"/>
        </w:rPr>
        <w:lastRenderedPageBreak/>
        <w:t>(Marsden et al. 2018)</w:t>
      </w:r>
      <w:r w:rsidRPr="009304D0">
        <w:rPr>
          <w:color w:val="000000"/>
        </w:rPr>
        <w:t>. Fish were immediately frozen on dry ice and stored at -80</w:t>
      </w:r>
      <w:r w:rsidR="003F0F80">
        <w:rPr>
          <w:color w:val="000000"/>
        </w:rPr>
        <w:t>°</w:t>
      </w:r>
      <w:r w:rsidRPr="009304D0">
        <w:rPr>
          <w:color w:val="000000"/>
        </w:rPr>
        <w:t>C until lipid extraction. A sample of hatchery-</w:t>
      </w:r>
      <w:r w:rsidR="00457A24">
        <w:rPr>
          <w:color w:val="000000"/>
        </w:rPr>
        <w:t>rear</w:t>
      </w:r>
      <w:r w:rsidRPr="009304D0">
        <w:rPr>
          <w:color w:val="000000"/>
        </w:rPr>
        <w:t>ed lake trout (15 fish) was collected from the Ed Weed Fish Culture Station, Grand Isle, VT, on 15 November 2018 to assess lipid content of the lake trout a week prior to release into Lake Champlain.</w:t>
      </w:r>
      <w:r w:rsidR="00595091">
        <w:rPr>
          <w:color w:val="000000"/>
        </w:rPr>
        <w:t xml:space="preserve">  </w:t>
      </w:r>
    </w:p>
    <w:p w14:paraId="24178999" w14:textId="77777777" w:rsidR="00457A24" w:rsidRPr="009304D0" w:rsidRDefault="00457A24" w:rsidP="009304D0">
      <w:pPr>
        <w:spacing w:line="480" w:lineRule="auto"/>
      </w:pPr>
    </w:p>
    <w:p w14:paraId="36068468" w14:textId="77777777" w:rsidR="009304D0" w:rsidRPr="009304D0" w:rsidRDefault="009304D0" w:rsidP="009A0263">
      <w:pPr>
        <w:spacing w:line="480" w:lineRule="auto"/>
        <w:outlineLvl w:val="0"/>
      </w:pPr>
      <w:r w:rsidRPr="009304D0">
        <w:rPr>
          <w:i/>
          <w:iCs/>
          <w:color w:val="000000"/>
        </w:rPr>
        <w:t>Sample Preparation</w:t>
      </w:r>
    </w:p>
    <w:p w14:paraId="33124ABF" w14:textId="77DEA776" w:rsidR="009304D0" w:rsidRDefault="00696916" w:rsidP="009304D0">
      <w:pPr>
        <w:spacing w:line="480" w:lineRule="auto"/>
        <w:rPr>
          <w:color w:val="000000"/>
        </w:rPr>
      </w:pPr>
      <w:r>
        <w:rPr>
          <w:color w:val="000000"/>
        </w:rPr>
        <w:t xml:space="preserve">In the laboratory, </w:t>
      </w:r>
      <w:r w:rsidR="009304D0" w:rsidRPr="009304D0">
        <w:rPr>
          <w:color w:val="000000"/>
        </w:rPr>
        <w:t>lake trout were thawe</w:t>
      </w:r>
      <w:r w:rsidR="00306D2A">
        <w:rPr>
          <w:color w:val="000000"/>
        </w:rPr>
        <w:t>d,</w:t>
      </w:r>
      <w:r w:rsidR="009304D0" w:rsidRPr="009304D0">
        <w:rPr>
          <w:color w:val="000000"/>
        </w:rPr>
        <w:t xml:space="preserve"> measured </w:t>
      </w:r>
      <w:r w:rsidR="00306D2A">
        <w:rPr>
          <w:color w:val="000000"/>
        </w:rPr>
        <w:t>for t</w:t>
      </w:r>
      <w:r w:rsidR="009304D0" w:rsidRPr="009304D0">
        <w:rPr>
          <w:color w:val="000000"/>
        </w:rPr>
        <w:t xml:space="preserve">otal length, weighed, </w:t>
      </w:r>
      <w:r>
        <w:rPr>
          <w:color w:val="000000"/>
        </w:rPr>
        <w:t xml:space="preserve">and </w:t>
      </w:r>
      <w:r w:rsidR="009304D0" w:rsidRPr="009304D0">
        <w:rPr>
          <w:color w:val="000000"/>
        </w:rPr>
        <w:t>re-assessed for fin clips</w:t>
      </w:r>
      <w:r>
        <w:rPr>
          <w:color w:val="000000"/>
        </w:rPr>
        <w:t>. A</w:t>
      </w:r>
      <w:r w:rsidR="009304D0" w:rsidRPr="009304D0">
        <w:rPr>
          <w:color w:val="000000"/>
        </w:rPr>
        <w:t>ge</w:t>
      </w:r>
      <w:r>
        <w:rPr>
          <w:color w:val="000000"/>
        </w:rPr>
        <w:t xml:space="preserve"> of stocked fish</w:t>
      </w:r>
      <w:r w:rsidR="00872900">
        <w:rPr>
          <w:color w:val="000000"/>
        </w:rPr>
        <w:t xml:space="preserve"> was known based</w:t>
      </w:r>
      <w:r w:rsidR="009304D0" w:rsidRPr="009304D0">
        <w:rPr>
          <w:color w:val="000000"/>
        </w:rPr>
        <w:t xml:space="preserve"> on fin clips and </w:t>
      </w:r>
      <w:r w:rsidR="00872900">
        <w:rPr>
          <w:color w:val="000000"/>
        </w:rPr>
        <w:t xml:space="preserve">estimated </w:t>
      </w:r>
      <w:r>
        <w:rPr>
          <w:color w:val="000000"/>
        </w:rPr>
        <w:t xml:space="preserve">for wild fish </w:t>
      </w:r>
      <w:r w:rsidR="00872900">
        <w:rPr>
          <w:color w:val="000000"/>
        </w:rPr>
        <w:t xml:space="preserve">based on </w:t>
      </w:r>
      <w:r w:rsidR="009304D0" w:rsidRPr="009304D0">
        <w:rPr>
          <w:color w:val="000000"/>
        </w:rPr>
        <w:t>non-overlapping size classes</w:t>
      </w:r>
      <w:r w:rsidR="00872900">
        <w:rPr>
          <w:color w:val="000000"/>
        </w:rPr>
        <w:t xml:space="preserve"> </w:t>
      </w:r>
      <w:r w:rsidR="00E64D29">
        <w:rPr>
          <w:color w:val="000000"/>
        </w:rPr>
        <w:t>(</w:t>
      </w:r>
      <w:r w:rsidR="00872900">
        <w:rPr>
          <w:color w:val="000000"/>
        </w:rPr>
        <w:t>Marsden et al.</w:t>
      </w:r>
      <w:r w:rsidR="00E64D29">
        <w:rPr>
          <w:color w:val="000000"/>
        </w:rPr>
        <w:t>,</w:t>
      </w:r>
      <w:r w:rsidR="00872900">
        <w:rPr>
          <w:color w:val="000000"/>
        </w:rPr>
        <w:t xml:space="preserve"> 2018)</w:t>
      </w:r>
      <w:r w:rsidR="009304D0" w:rsidRPr="009304D0">
        <w:rPr>
          <w:color w:val="000000"/>
        </w:rPr>
        <w:t xml:space="preserve">. </w:t>
      </w:r>
      <w:r w:rsidR="00457A24">
        <w:rPr>
          <w:color w:val="000000"/>
        </w:rPr>
        <w:t>Fish were dissected and s</w:t>
      </w:r>
      <w:r w:rsidR="009304D0" w:rsidRPr="009304D0">
        <w:rPr>
          <w:color w:val="000000"/>
        </w:rPr>
        <w:t xml:space="preserve">tomach contents removed to avoid any influence of recently consumed prey on the estimate of total lipid </w:t>
      </w:r>
      <w:r>
        <w:rPr>
          <w:color w:val="000000"/>
        </w:rPr>
        <w:t>concentration</w:t>
      </w:r>
      <w:r w:rsidR="009304D0" w:rsidRPr="009304D0">
        <w:rPr>
          <w:color w:val="000000"/>
        </w:rPr>
        <w:t>. Each lake trout &gt;150 mm in total length was homogenized in a Ninja BL500 Professional Blender, and a 30</w:t>
      </w:r>
      <w:r w:rsidR="00B10B16">
        <w:rPr>
          <w:color w:val="000000"/>
        </w:rPr>
        <w:t>-</w:t>
      </w:r>
      <w:r w:rsidR="009304D0" w:rsidRPr="009304D0">
        <w:rPr>
          <w:color w:val="000000"/>
        </w:rPr>
        <w:t>g subsample was removed. Lake trout &lt;150 mm in total length were dried whole. Subsamples and whole small fish were dried to a constant mass at 65°C</w:t>
      </w:r>
      <w:r w:rsidR="000E32D6">
        <w:rPr>
          <w:color w:val="000000"/>
        </w:rPr>
        <w:t xml:space="preserve"> for 72 hours</w:t>
      </w:r>
      <w:r w:rsidR="009304D0" w:rsidRPr="009304D0">
        <w:rPr>
          <w:color w:val="000000"/>
        </w:rPr>
        <w:t xml:space="preserve">. Once dry, samples were ground </w:t>
      </w:r>
      <w:r>
        <w:rPr>
          <w:color w:val="000000"/>
        </w:rPr>
        <w:t>into a fine powder by</w:t>
      </w:r>
      <w:r w:rsidR="009304D0" w:rsidRPr="009304D0">
        <w:rPr>
          <w:color w:val="000000"/>
        </w:rPr>
        <w:t xml:space="preserve"> mortar and pestle. </w:t>
      </w:r>
    </w:p>
    <w:p w14:paraId="240FB40F" w14:textId="77777777" w:rsidR="00142EF2" w:rsidRPr="009304D0" w:rsidRDefault="00142EF2" w:rsidP="009304D0">
      <w:pPr>
        <w:spacing w:line="480" w:lineRule="auto"/>
      </w:pPr>
    </w:p>
    <w:p w14:paraId="6E20D403" w14:textId="77777777" w:rsidR="009304D0" w:rsidRPr="009304D0" w:rsidRDefault="009304D0" w:rsidP="009A0263">
      <w:pPr>
        <w:spacing w:line="480" w:lineRule="auto"/>
        <w:outlineLvl w:val="0"/>
      </w:pPr>
      <w:r w:rsidRPr="009304D0">
        <w:rPr>
          <w:i/>
          <w:iCs/>
          <w:color w:val="000000"/>
        </w:rPr>
        <w:t>Lipid Extractions</w:t>
      </w:r>
    </w:p>
    <w:p w14:paraId="7C726262" w14:textId="06A22813" w:rsidR="009528DB" w:rsidRDefault="009528DB" w:rsidP="009304D0">
      <w:pPr>
        <w:spacing w:line="480" w:lineRule="auto"/>
      </w:pPr>
      <w:r>
        <w:t xml:space="preserve">Three 1-g (for lake trout &gt;150mm) or 0.5-g (for lake trout &lt;150mm) samples were measured from the dried mass of each fish, and placed into pre-weighed 50-ml conical centrifuge tubes. Samples were analyzed for total lipid content according to a modified version of the </w:t>
      </w:r>
      <w:proofErr w:type="spellStart"/>
      <w:r>
        <w:t>Folch</w:t>
      </w:r>
      <w:proofErr w:type="spellEnd"/>
      <w:r>
        <w:t xml:space="preserve"> et al. (1957) method. Briefly, 10 or 20 ml (depending on sample </w:t>
      </w:r>
      <w:r w:rsidR="000E32D6">
        <w:t>weight</w:t>
      </w:r>
      <w:r>
        <w:t xml:space="preserve">) of a 2:1 </w:t>
      </w:r>
      <w:proofErr w:type="spellStart"/>
      <w:r>
        <w:t>chloroform:methanol</w:t>
      </w:r>
      <w:proofErr w:type="spellEnd"/>
      <w:r>
        <w:t xml:space="preserve"> solution was added to each centrifuge tube. Samples were agitated for 30 seconds using a </w:t>
      </w:r>
      <w:proofErr w:type="gramStart"/>
      <w:r>
        <w:t>vortex, and</w:t>
      </w:r>
      <w:proofErr w:type="gramEnd"/>
      <w:r>
        <w:t xml:space="preserve"> centrifuged for 10 minutes at 3,000 rpm. The lipid-containing supernatant was pipetted off to avoid disturbing the pellet, and the process was repeated a second time. </w:t>
      </w:r>
      <w:r w:rsidR="00457A24">
        <w:t xml:space="preserve">The resulting pellets </w:t>
      </w:r>
      <w:r>
        <w:lastRenderedPageBreak/>
        <w:t xml:space="preserve">were then dried for 24 </w:t>
      </w:r>
      <w:proofErr w:type="spellStart"/>
      <w:r>
        <w:t>hr</w:t>
      </w:r>
      <w:proofErr w:type="spellEnd"/>
      <w:r>
        <w:t xml:space="preserve"> at 65</w:t>
      </w:r>
      <w:r>
        <w:sym w:font="Symbol" w:char="F0B0"/>
      </w:r>
      <w:r>
        <w:t>C to evaporat</w:t>
      </w:r>
      <w:r w:rsidR="00717925">
        <w:t>e</w:t>
      </w:r>
      <w:r>
        <w:t xml:space="preserve"> any remaining </w:t>
      </w:r>
      <w:proofErr w:type="spellStart"/>
      <w:proofErr w:type="gramStart"/>
      <w:r>
        <w:t>chloroform:methanol</w:t>
      </w:r>
      <w:proofErr w:type="spellEnd"/>
      <w:proofErr w:type="gramEnd"/>
      <w:r>
        <w:t xml:space="preserve"> solution. Samples were weighed again in the centrifuge tubes to estimate the final lipid-free dry mass measurement.</w:t>
      </w:r>
    </w:p>
    <w:p w14:paraId="4B354E00" w14:textId="77777777" w:rsidR="00457A24" w:rsidRDefault="00457A24" w:rsidP="009304D0">
      <w:pPr>
        <w:spacing w:line="480" w:lineRule="auto"/>
      </w:pPr>
    </w:p>
    <w:p w14:paraId="56FE2E57" w14:textId="77777777" w:rsidR="009304D0" w:rsidRPr="009304D0" w:rsidRDefault="009304D0" w:rsidP="00CB0D58">
      <w:pPr>
        <w:spacing w:line="480" w:lineRule="auto"/>
        <w:outlineLvl w:val="0"/>
      </w:pPr>
      <w:r w:rsidRPr="009304D0">
        <w:rPr>
          <w:i/>
          <w:iCs/>
          <w:color w:val="000000"/>
        </w:rPr>
        <w:t>Data Analysis</w:t>
      </w:r>
    </w:p>
    <w:p w14:paraId="0E38996A" w14:textId="3F5E5430" w:rsidR="00C16692" w:rsidRDefault="00C16692" w:rsidP="00645C08">
      <w:pPr>
        <w:spacing w:line="480" w:lineRule="auto"/>
        <w:rPr>
          <w:color w:val="000000"/>
        </w:rPr>
      </w:pPr>
      <w:r w:rsidRPr="00CB0D58">
        <w:rPr>
          <w:rFonts w:asciiTheme="majorBidi" w:hAnsiTheme="majorBidi" w:cstheme="majorBidi"/>
          <w:color w:val="000000"/>
        </w:rPr>
        <w:t xml:space="preserve">Mean percent total lipid </w:t>
      </w:r>
      <w:r w:rsidR="00A771D4">
        <w:rPr>
          <w:rFonts w:asciiTheme="majorBidi" w:hAnsiTheme="majorBidi" w:cstheme="majorBidi"/>
          <w:color w:val="000000"/>
        </w:rPr>
        <w:t>concentration</w:t>
      </w:r>
      <w:r w:rsidR="00A771D4" w:rsidRPr="00CB0D58">
        <w:rPr>
          <w:rFonts w:asciiTheme="majorBidi" w:hAnsiTheme="majorBidi" w:cstheme="majorBidi"/>
          <w:color w:val="000000"/>
        </w:rPr>
        <w:t xml:space="preserve"> </w:t>
      </w:r>
      <w:r w:rsidRPr="00CB0D58">
        <w:rPr>
          <w:rFonts w:asciiTheme="majorBidi" w:hAnsiTheme="majorBidi" w:cstheme="majorBidi"/>
          <w:color w:val="000000"/>
        </w:rPr>
        <w:t>(MPTLC) of the dry</w:t>
      </w:r>
      <w:r w:rsidRPr="00C04432">
        <w:rPr>
          <w:color w:val="000000"/>
          <w:sz w:val="28"/>
          <w:szCs w:val="28"/>
        </w:rPr>
        <w:t xml:space="preserve"> </w:t>
      </w:r>
      <w:r w:rsidRPr="009304D0">
        <w:rPr>
          <w:color w:val="000000"/>
        </w:rPr>
        <w:t xml:space="preserve">fish weight was determined by dividing the </w:t>
      </w:r>
      <w:ins w:id="17" w:author="Ellen Marsden" w:date="2020-01-13T18:45:00Z">
        <w:r w:rsidR="004C3989">
          <w:rPr>
            <w:color w:val="000000"/>
          </w:rPr>
          <w:t>lipid wei</w:t>
        </w:r>
      </w:ins>
      <w:ins w:id="18" w:author="Ellen Marsden" w:date="2020-01-13T18:46:00Z">
        <w:r w:rsidR="004C3989">
          <w:rPr>
            <w:color w:val="000000"/>
          </w:rPr>
          <w:t xml:space="preserve">ght (i.e., the pre-extraction weight minus the </w:t>
        </w:r>
      </w:ins>
      <w:r w:rsidRPr="009304D0">
        <w:rPr>
          <w:color w:val="000000"/>
        </w:rPr>
        <w:t>p</w:t>
      </w:r>
      <w:r>
        <w:rPr>
          <w:color w:val="000000"/>
        </w:rPr>
        <w:t>ost</w:t>
      </w:r>
      <w:r w:rsidRPr="009304D0">
        <w:rPr>
          <w:color w:val="000000"/>
        </w:rPr>
        <w:t>-extraction weight</w:t>
      </w:r>
      <w:ins w:id="19" w:author="Ellen Marsden" w:date="2020-01-13T18:46:00Z">
        <w:r w:rsidR="004C3989">
          <w:rPr>
            <w:color w:val="000000"/>
          </w:rPr>
          <w:t>)</w:t>
        </w:r>
      </w:ins>
      <w:r w:rsidRPr="009304D0">
        <w:rPr>
          <w:color w:val="000000"/>
        </w:rPr>
        <w:t xml:space="preserve"> of each sample by the p</w:t>
      </w:r>
      <w:r>
        <w:rPr>
          <w:color w:val="000000"/>
        </w:rPr>
        <w:t>re</w:t>
      </w:r>
      <w:r w:rsidRPr="009304D0">
        <w:rPr>
          <w:color w:val="000000"/>
        </w:rPr>
        <w:t xml:space="preserve">-extraction weight and converting to a percent. The </w:t>
      </w:r>
      <w:r>
        <w:rPr>
          <w:color w:val="000000"/>
        </w:rPr>
        <w:t xml:space="preserve">three subsamples for each fish were used to calculate average MPTLC; the average coefficient of variation among all fish was </w:t>
      </w:r>
      <w:r w:rsidR="00645C08">
        <w:rPr>
          <w:color w:val="000000"/>
        </w:rPr>
        <w:t>0.0</w:t>
      </w:r>
      <w:r>
        <w:rPr>
          <w:color w:val="000000"/>
        </w:rPr>
        <w:t>9</w:t>
      </w:r>
    </w:p>
    <w:p w14:paraId="7563DE96" w14:textId="77777777" w:rsidR="00C16692" w:rsidRDefault="00C16692" w:rsidP="00C16692">
      <w:pPr>
        <w:spacing w:line="480" w:lineRule="auto"/>
        <w:rPr>
          <w:color w:val="000000"/>
        </w:rPr>
      </w:pPr>
    </w:p>
    <w:p w14:paraId="70449F5C" w14:textId="732A3B9C" w:rsidR="009304D0" w:rsidRPr="009304D0" w:rsidRDefault="003B3CEF" w:rsidP="00E92996">
      <w:pPr>
        <w:spacing w:line="480" w:lineRule="auto"/>
      </w:pPr>
      <w:r>
        <w:rPr>
          <w:color w:val="000000"/>
        </w:rPr>
        <w:t>MPTLC</w:t>
      </w:r>
      <w:r w:rsidRPr="009304D0">
        <w:rPr>
          <w:color w:val="000000"/>
        </w:rPr>
        <w:t xml:space="preserve"> </w:t>
      </w:r>
      <w:r>
        <w:rPr>
          <w:color w:val="000000"/>
        </w:rPr>
        <w:t>was transformed using the logit function (Warton and Hui, 2011) and</w:t>
      </w:r>
      <w:r w:rsidRPr="009304D0">
        <w:rPr>
          <w:color w:val="000000"/>
        </w:rPr>
        <w:t xml:space="preserve"> compared across sites (north, south, and central) and seasons (spring, summer, autumn)</w:t>
      </w:r>
      <w:r>
        <w:rPr>
          <w:color w:val="000000"/>
        </w:rPr>
        <w:t xml:space="preserve">. </w:t>
      </w:r>
      <w:r w:rsidR="00F71771">
        <w:rPr>
          <w:color w:val="000000"/>
        </w:rPr>
        <w:t>We used a three-way Analysis of Covariance (</w:t>
      </w:r>
      <w:r w:rsidR="00F71771" w:rsidRPr="009304D0">
        <w:rPr>
          <w:color w:val="000000"/>
        </w:rPr>
        <w:t>AN</w:t>
      </w:r>
      <w:r w:rsidR="00F71771">
        <w:rPr>
          <w:color w:val="000000"/>
        </w:rPr>
        <w:t>C</w:t>
      </w:r>
      <w:r w:rsidR="00F71771" w:rsidRPr="009304D0">
        <w:rPr>
          <w:color w:val="000000"/>
        </w:rPr>
        <w:t>OVA</w:t>
      </w:r>
      <w:r w:rsidR="00F71771">
        <w:rPr>
          <w:color w:val="000000"/>
        </w:rPr>
        <w:t xml:space="preserve">) with length as a covariate to test our hypothesis that </w:t>
      </w:r>
      <w:r w:rsidR="00F71771">
        <w:t>total lipid content of juvenile lake trout varied between sources</w:t>
      </w:r>
      <w:ins w:id="20" w:author="Ellen Marsden" w:date="2020-01-13T09:02:00Z">
        <w:r w:rsidR="00B858AA">
          <w:t xml:space="preserve"> (i.e., stocked vers</w:t>
        </w:r>
      </w:ins>
      <w:ins w:id="21" w:author="Ellen Marsden" w:date="2020-01-13T09:03:00Z">
        <w:r w:rsidR="00B858AA">
          <w:t>us wild)</w:t>
        </w:r>
      </w:ins>
      <w:r w:rsidR="00F71771">
        <w:t xml:space="preserve">, and among seasons and locations. </w:t>
      </w:r>
      <w:r w:rsidR="00C16692" w:rsidRPr="00C16692">
        <w:rPr>
          <w:color w:val="000000"/>
        </w:rPr>
        <w:t xml:space="preserve">The data did not conform to </w:t>
      </w:r>
      <w:r w:rsidR="00C16692">
        <w:rPr>
          <w:color w:val="000000"/>
        </w:rPr>
        <w:t>the</w:t>
      </w:r>
      <w:r w:rsidR="00C16692" w:rsidRPr="00C16692">
        <w:rPr>
          <w:color w:val="000000"/>
        </w:rPr>
        <w:t xml:space="preserve"> parametric assumptio</w:t>
      </w:r>
      <w:r w:rsidR="00C16692">
        <w:rPr>
          <w:color w:val="000000"/>
        </w:rPr>
        <w:t>n</w:t>
      </w:r>
      <w:r w:rsidR="00C16692" w:rsidRPr="00C16692">
        <w:rPr>
          <w:color w:val="000000"/>
        </w:rPr>
        <w:t xml:space="preserve"> </w:t>
      </w:r>
      <w:r w:rsidR="00C16692">
        <w:rPr>
          <w:color w:val="000000"/>
        </w:rPr>
        <w:t xml:space="preserve">of </w:t>
      </w:r>
      <w:r w:rsidR="00C16692" w:rsidRPr="00C16692">
        <w:rPr>
          <w:color w:val="000000"/>
        </w:rPr>
        <w:t xml:space="preserve">homoscedasticity and sample sizes were low for </w:t>
      </w:r>
      <w:r w:rsidR="00C16692">
        <w:rPr>
          <w:color w:val="000000"/>
        </w:rPr>
        <w:t>some locations and seasons</w:t>
      </w:r>
      <w:r w:rsidR="00C16692" w:rsidRPr="00C16692">
        <w:rPr>
          <w:color w:val="000000"/>
        </w:rPr>
        <w:t xml:space="preserve">. </w:t>
      </w:r>
      <w:r w:rsidR="00C16692">
        <w:rPr>
          <w:color w:val="000000"/>
        </w:rPr>
        <w:t xml:space="preserve">Therefore, we </w:t>
      </w:r>
      <w:r w:rsidR="00C16692" w:rsidRPr="00CB0D58">
        <w:rPr>
          <w:rFonts w:asciiTheme="majorBidi" w:hAnsiTheme="majorBidi" w:cstheme="majorBidi"/>
          <w:color w:val="000000"/>
          <w:lang w:eastAsia="zh-CN"/>
        </w:rPr>
        <w:t xml:space="preserve">used </w:t>
      </w:r>
      <w:r w:rsidR="00E92996">
        <w:rPr>
          <w:rFonts w:asciiTheme="majorBidi" w:hAnsiTheme="majorBidi" w:cstheme="majorBidi"/>
          <w:color w:val="000000"/>
          <w:lang w:eastAsia="zh-CN"/>
        </w:rPr>
        <w:t xml:space="preserve">a </w:t>
      </w:r>
      <w:r w:rsidR="00C16692" w:rsidRPr="00CB0D58">
        <w:rPr>
          <w:rFonts w:asciiTheme="majorBidi" w:hAnsiTheme="majorBidi" w:cstheme="majorBidi"/>
          <w:color w:val="000000"/>
          <w:lang w:eastAsia="zh-CN"/>
        </w:rPr>
        <w:t>non</w:t>
      </w:r>
      <w:r w:rsidR="00C16692">
        <w:rPr>
          <w:rFonts w:asciiTheme="majorBidi" w:hAnsiTheme="majorBidi" w:cstheme="majorBidi"/>
          <w:color w:val="000000"/>
          <w:lang w:eastAsia="zh-CN"/>
        </w:rPr>
        <w:t>-</w:t>
      </w:r>
      <w:r w:rsidR="00C16692" w:rsidRPr="00CB0D58">
        <w:rPr>
          <w:rFonts w:asciiTheme="majorBidi" w:hAnsiTheme="majorBidi" w:cstheme="majorBidi"/>
          <w:color w:val="000000"/>
          <w:lang w:eastAsia="zh-CN"/>
        </w:rPr>
        <w:t>parametric</w:t>
      </w:r>
      <w:r w:rsidR="00C16692" w:rsidRPr="00CB0D58">
        <w:rPr>
          <w:rFonts w:asciiTheme="majorBidi" w:hAnsiTheme="majorBidi" w:cstheme="majorBidi" w:hint="eastAsia"/>
          <w:color w:val="000000"/>
          <w:lang w:eastAsia="zh-CN"/>
        </w:rPr>
        <w:t> </w:t>
      </w:r>
      <w:r w:rsidR="00E92996">
        <w:rPr>
          <w:rFonts w:asciiTheme="majorBidi" w:hAnsiTheme="majorBidi" w:cstheme="majorBidi"/>
          <w:color w:val="000000"/>
          <w:lang w:eastAsia="zh-CN"/>
        </w:rPr>
        <w:t>bootstrapping approach</w:t>
      </w:r>
      <w:r w:rsidR="00C16692" w:rsidRPr="00CB0D58">
        <w:rPr>
          <w:rFonts w:asciiTheme="majorBidi" w:hAnsiTheme="majorBidi" w:cstheme="majorBidi"/>
          <w:color w:val="000000"/>
          <w:lang w:eastAsia="zh-CN"/>
        </w:rPr>
        <w:t xml:space="preserve"> to conduct our analyses.</w:t>
      </w:r>
      <w:r w:rsidR="00DD1B99">
        <w:rPr>
          <w:rFonts w:asciiTheme="majorBidi" w:hAnsiTheme="majorBidi" w:cstheme="majorBidi"/>
          <w:color w:val="000000"/>
          <w:lang w:eastAsia="zh-CN"/>
        </w:rPr>
        <w:t xml:space="preserve"> </w:t>
      </w:r>
      <w:r w:rsidR="00E92996">
        <w:t>W</w:t>
      </w:r>
      <w:r w:rsidR="00C16692" w:rsidRPr="00C16692">
        <w:t>e generated a bootstrap sample by randomly</w:t>
      </w:r>
      <w:r w:rsidR="00A22A8C" w:rsidRPr="00A22A8C">
        <w:t xml:space="preserve"> </w:t>
      </w:r>
      <w:r w:rsidR="00A22A8C">
        <w:t>assigning, with replacement, a lipid content, length, source, season, and location</w:t>
      </w:r>
      <w:r w:rsidR="00A22A8C" w:rsidRPr="00C16692">
        <w:t xml:space="preserve"> </w:t>
      </w:r>
      <w:r w:rsidR="00A22A8C">
        <w:t>to a bootstrapped fish, for each of 182 fish (i.e., the number of observations in the original sample)</w:t>
      </w:r>
      <w:r w:rsidR="00C16692" w:rsidRPr="00C16692">
        <w:t>.</w:t>
      </w:r>
      <w:r w:rsidR="00CC6682">
        <w:t xml:space="preserve"> </w:t>
      </w:r>
      <w:r w:rsidR="00CC6682" w:rsidRPr="00CC6682">
        <w:t>The F</w:t>
      </w:r>
      <w:r w:rsidR="00DD1B99">
        <w:t xml:space="preserve"> statistic</w:t>
      </w:r>
      <w:r w:rsidR="00CC6682" w:rsidRPr="00CC6682">
        <w:t xml:space="preserve"> of the covariate (</w:t>
      </w:r>
      <w:r w:rsidR="00CC6682">
        <w:t>length</w:t>
      </w:r>
      <w:r w:rsidR="00CC6682" w:rsidRPr="00CC6682">
        <w:t>)</w:t>
      </w:r>
      <w:r w:rsidR="00CC6682">
        <w:t xml:space="preserve">, independent variables (source, season, and location), </w:t>
      </w:r>
      <w:r w:rsidR="00CC6682" w:rsidRPr="00CC6682">
        <w:t xml:space="preserve">and </w:t>
      </w:r>
      <w:r w:rsidR="00A22A8C">
        <w:t xml:space="preserve">all 11 possible interactions of these variables, </w:t>
      </w:r>
      <w:r w:rsidR="00CC6682">
        <w:t>were</w:t>
      </w:r>
      <w:r w:rsidR="00CC6682" w:rsidRPr="00CC6682">
        <w:t xml:space="preserve"> </w:t>
      </w:r>
      <w:r w:rsidR="00E92996">
        <w:t>extracted</w:t>
      </w:r>
      <w:r w:rsidR="00CC6682" w:rsidRPr="00CC6682">
        <w:t xml:space="preserve"> from </w:t>
      </w:r>
      <w:r w:rsidR="00E92996">
        <w:t>the</w:t>
      </w:r>
      <w:r w:rsidR="00CC6682" w:rsidRPr="00CC6682">
        <w:t xml:space="preserve"> bootstrap sample</w:t>
      </w:r>
      <w:r w:rsidR="00F71771">
        <w:t xml:space="preserve"> ANCOVA</w:t>
      </w:r>
      <w:r w:rsidR="00CC6682" w:rsidRPr="00CC6682">
        <w:t xml:space="preserve">. </w:t>
      </w:r>
      <w:r w:rsidR="000D65AA">
        <w:t xml:space="preserve">The resampling procedure </w:t>
      </w:r>
      <w:r w:rsidR="00CC6682" w:rsidRPr="00CC6682">
        <w:t xml:space="preserve">was repeated 10,000 times to create a </w:t>
      </w:r>
      <w:r w:rsidR="00CC6682" w:rsidRPr="00CC6682">
        <w:lastRenderedPageBreak/>
        <w:t>distribution of</w:t>
      </w:r>
      <w:r w:rsidR="000D65AA" w:rsidRPr="000D65AA">
        <w:t xml:space="preserve"> </w:t>
      </w:r>
      <w:r w:rsidR="000D65AA" w:rsidRPr="00CC6682">
        <w:t>bootstrap</w:t>
      </w:r>
      <w:r w:rsidR="000D65AA">
        <w:t>ped</w:t>
      </w:r>
      <w:r w:rsidR="00CC6682" w:rsidRPr="00CC6682">
        <w:t xml:space="preserve"> F</w:t>
      </w:r>
      <w:r w:rsidR="00DD1B99">
        <w:t xml:space="preserve"> statistic</w:t>
      </w:r>
      <w:r w:rsidR="000D65AA">
        <w:t>s</w:t>
      </w:r>
      <w:r w:rsidR="00CC6682" w:rsidRPr="00CC6682">
        <w:t xml:space="preserve"> for each variable</w:t>
      </w:r>
      <w:r w:rsidR="00F71771">
        <w:t xml:space="preserve"> and interaction</w:t>
      </w:r>
      <w:r w:rsidR="00E07E75">
        <w:t>.</w:t>
      </w:r>
      <w:r w:rsidR="007B7417">
        <w:t xml:space="preserve"> </w:t>
      </w:r>
      <w:r w:rsidR="000D65AA" w:rsidRPr="000D65AA">
        <w:t xml:space="preserve">We calculated 95th percentile </w:t>
      </w:r>
      <w:r w:rsidR="000D65AA">
        <w:t>F statistics from</w:t>
      </w:r>
      <w:r w:rsidR="000D65AA" w:rsidRPr="000D65AA">
        <w:t xml:space="preserve"> </w:t>
      </w:r>
      <w:r w:rsidR="00F71771">
        <w:t>each</w:t>
      </w:r>
      <w:r w:rsidR="000D65AA" w:rsidRPr="000D65AA">
        <w:t xml:space="preserve"> bootstrap distribution</w:t>
      </w:r>
      <w:r w:rsidR="00EC1098">
        <w:t>.</w:t>
      </w:r>
      <w:r w:rsidR="000D65AA" w:rsidRPr="000D65AA">
        <w:t xml:space="preserve"> </w:t>
      </w:r>
      <w:r w:rsidR="00F71771">
        <w:t>The</w:t>
      </w:r>
      <w:r w:rsidR="000D65AA" w:rsidRPr="000D65AA">
        <w:t xml:space="preserve"> observed F</w:t>
      </w:r>
      <w:r w:rsidR="000D65AA">
        <w:t xml:space="preserve"> statistic</w:t>
      </w:r>
      <w:r w:rsidR="000D65AA" w:rsidRPr="000D65AA">
        <w:t xml:space="preserve"> </w:t>
      </w:r>
      <w:r w:rsidR="00EC1098" w:rsidRPr="000D65AA">
        <w:t xml:space="preserve">from </w:t>
      </w:r>
      <w:r w:rsidR="00F71771">
        <w:t>the</w:t>
      </w:r>
      <w:r w:rsidR="00EC1098" w:rsidRPr="000D65AA">
        <w:t xml:space="preserve"> ANCOVA of the original data </w:t>
      </w:r>
      <w:r w:rsidR="000D65AA" w:rsidRPr="000D65AA">
        <w:t xml:space="preserve">was </w:t>
      </w:r>
      <w:r w:rsidR="00A77A2D">
        <w:t xml:space="preserve">deemed </w:t>
      </w:r>
      <w:r w:rsidR="000D65AA">
        <w:t xml:space="preserve">statistically </w:t>
      </w:r>
      <w:r w:rsidR="000D65AA" w:rsidRPr="000D65AA">
        <w:t>significant</w:t>
      </w:r>
      <w:r w:rsidR="000D65AA">
        <w:t xml:space="preserve"> </w:t>
      </w:r>
      <w:r w:rsidR="000D65AA" w:rsidRPr="000D65AA">
        <w:t xml:space="preserve">if </w:t>
      </w:r>
      <w:r w:rsidR="00A77A2D">
        <w:t xml:space="preserve">it </w:t>
      </w:r>
      <w:r w:rsidR="00C53F7C">
        <w:t xml:space="preserve">fell above </w:t>
      </w:r>
      <w:r w:rsidR="000D65AA" w:rsidRPr="000D65AA">
        <w:t>the 95th percentile of the bootstrap distribution of F</w:t>
      </w:r>
      <w:r w:rsidR="000D65AA">
        <w:t xml:space="preserve"> statistics</w:t>
      </w:r>
      <w:r w:rsidR="000D65AA" w:rsidRPr="000D65AA">
        <w:t>.</w:t>
      </w:r>
      <w:r w:rsidR="000D65AA">
        <w:rPr>
          <w:color w:val="000000"/>
        </w:rPr>
        <w:t xml:space="preserve"> </w:t>
      </w:r>
      <w:r w:rsidR="00897FA5">
        <w:rPr>
          <w:color w:val="000000"/>
        </w:rPr>
        <w:t xml:space="preserve">All </w:t>
      </w:r>
      <w:r w:rsidR="000D65AA">
        <w:rPr>
          <w:color w:val="000000"/>
        </w:rPr>
        <w:t>analyses</w:t>
      </w:r>
      <w:r w:rsidR="00897FA5">
        <w:rPr>
          <w:color w:val="000000"/>
        </w:rPr>
        <w:t xml:space="preserve"> were conducted using</w:t>
      </w:r>
      <w:r w:rsidR="009304D0" w:rsidRPr="009304D0">
        <w:rPr>
          <w:color w:val="000000"/>
        </w:rPr>
        <w:t xml:space="preserve"> the R</w:t>
      </w:r>
      <w:r w:rsidR="000A2F99">
        <w:rPr>
          <w:color w:val="000000"/>
        </w:rPr>
        <w:t xml:space="preserve"> </w:t>
      </w:r>
      <w:r w:rsidR="009304D0" w:rsidRPr="009304D0">
        <w:rPr>
          <w:color w:val="000000"/>
        </w:rPr>
        <w:t>statistical environment v3.</w:t>
      </w:r>
      <w:r w:rsidR="00315A36">
        <w:rPr>
          <w:color w:val="000000"/>
        </w:rPr>
        <w:t>6</w:t>
      </w:r>
      <w:r w:rsidR="009304D0" w:rsidRPr="009304D0">
        <w:rPr>
          <w:color w:val="000000"/>
        </w:rPr>
        <w:t>.</w:t>
      </w:r>
      <w:r w:rsidR="00315A36">
        <w:rPr>
          <w:color w:val="000000"/>
        </w:rPr>
        <w:t>1</w:t>
      </w:r>
      <w:r w:rsidR="009304D0" w:rsidRPr="009304D0">
        <w:rPr>
          <w:color w:val="000000"/>
        </w:rPr>
        <w:t>. (R Core Team, 201</w:t>
      </w:r>
      <w:r w:rsidR="00315A36">
        <w:rPr>
          <w:color w:val="000000"/>
        </w:rPr>
        <w:t>9</w:t>
      </w:r>
      <w:r w:rsidR="009304D0" w:rsidRPr="009304D0">
        <w:rPr>
          <w:color w:val="000000"/>
        </w:rPr>
        <w:t>).</w:t>
      </w:r>
    </w:p>
    <w:p w14:paraId="13A291DF" w14:textId="77777777" w:rsidR="00135C3E" w:rsidRDefault="00135C3E" w:rsidP="00D94C22">
      <w:pPr>
        <w:spacing w:line="480" w:lineRule="auto"/>
        <w:rPr>
          <w:b/>
        </w:rPr>
      </w:pPr>
    </w:p>
    <w:p w14:paraId="5EC2DED1" w14:textId="77777777" w:rsidR="00C030C2" w:rsidRPr="00C030C2" w:rsidRDefault="00C030C2" w:rsidP="009A0263">
      <w:pPr>
        <w:spacing w:line="480" w:lineRule="auto"/>
        <w:outlineLvl w:val="0"/>
      </w:pPr>
      <w:r w:rsidRPr="00C030C2">
        <w:rPr>
          <w:b/>
          <w:bCs/>
          <w:color w:val="000000"/>
        </w:rPr>
        <w:t>Results</w:t>
      </w:r>
    </w:p>
    <w:p w14:paraId="74EAEAB7" w14:textId="5681E33E" w:rsidR="00C030C2" w:rsidRDefault="007B7417" w:rsidP="00C030C2">
      <w:pPr>
        <w:spacing w:line="480" w:lineRule="auto"/>
      </w:pPr>
      <w:r>
        <w:t>One-hundred and ninety-seven</w:t>
      </w:r>
      <w:r w:rsidR="00C030C2">
        <w:t xml:space="preserve"> juvenile lake trout (8</w:t>
      </w:r>
      <w:r w:rsidR="00B36024">
        <w:t>6</w:t>
      </w:r>
      <w:r w:rsidR="00C030C2">
        <w:t xml:space="preserve"> wild and </w:t>
      </w:r>
      <w:ins w:id="22" w:author="Ellen Marsden" w:date="2020-01-13T18:08:00Z">
        <w:r w:rsidR="002119C2">
          <w:t>96</w:t>
        </w:r>
      </w:ins>
      <w:del w:id="23" w:author="Ellen Marsden" w:date="2020-01-13T18:08:00Z">
        <w:r w:rsidR="00C030C2" w:rsidDel="002119C2">
          <w:delText>11</w:delText>
        </w:r>
        <w:r w:rsidR="00B36024" w:rsidDel="002119C2">
          <w:delText>1</w:delText>
        </w:r>
      </w:del>
      <w:r w:rsidR="00C030C2">
        <w:t xml:space="preserve"> stocked, </w:t>
      </w:r>
      <w:del w:id="24" w:author="Ellen Marsden" w:date="2020-01-13T18:08:00Z">
        <w:r w:rsidR="00C030C2" w:rsidDel="002119C2">
          <w:delText xml:space="preserve">including </w:delText>
        </w:r>
      </w:del>
      <w:ins w:id="25" w:author="Ellen Marsden" w:date="2020-01-13T18:08:00Z">
        <w:r w:rsidR="002119C2">
          <w:t xml:space="preserve">plus </w:t>
        </w:r>
      </w:ins>
      <w:r w:rsidR="0070206F">
        <w:t xml:space="preserve">15 </w:t>
      </w:r>
      <w:r w:rsidR="00C030C2">
        <w:t>hatchery</w:t>
      </w:r>
      <w:r w:rsidR="0070206F">
        <w:t>-</w:t>
      </w:r>
      <w:r w:rsidR="00C030C2">
        <w:t>sample</w:t>
      </w:r>
      <w:r w:rsidR="0070206F">
        <w:t>d fish</w:t>
      </w:r>
      <w:del w:id="26" w:author="Ellen Marsden" w:date="2020-01-13T18:08:00Z">
        <w:r w:rsidR="00060F76" w:rsidDel="002119C2">
          <w:delText xml:space="preserve"> in the</w:delText>
        </w:r>
        <w:r w:rsidR="00C9533A" w:rsidDel="002119C2">
          <w:delText xml:space="preserve"> stocked</w:delText>
        </w:r>
        <w:r w:rsidR="00060F76" w:rsidDel="002119C2">
          <w:delText xml:space="preserve"> group</w:delText>
        </w:r>
      </w:del>
      <w:r w:rsidR="00C030C2">
        <w:t xml:space="preserve">) </w:t>
      </w:r>
      <w:r w:rsidR="000D65AA">
        <w:t xml:space="preserve">were </w:t>
      </w:r>
      <w:r w:rsidR="00C030C2">
        <w:t xml:space="preserve">analyzed for </w:t>
      </w:r>
      <w:r w:rsidR="00D92C59">
        <w:t>MPTLC</w:t>
      </w:r>
      <w:r w:rsidR="00837BED">
        <w:t xml:space="preserve"> (Table 1)</w:t>
      </w:r>
      <w:r w:rsidR="00C030C2">
        <w:t xml:space="preserve">. </w:t>
      </w:r>
      <w:r w:rsidR="00241228">
        <w:t>The overall a</w:t>
      </w:r>
      <w:r w:rsidR="00C030C2">
        <w:t xml:space="preserve">verage (± SD) </w:t>
      </w:r>
      <w:r w:rsidR="002019A4">
        <w:t xml:space="preserve">MPTLC </w:t>
      </w:r>
      <w:r w:rsidR="00C030C2">
        <w:t xml:space="preserve">was 15.2 ± 7.1% of dry mass for stocked fish in the lake and 17.0 ± 6.8% for wild fish. </w:t>
      </w:r>
      <w:r w:rsidR="00D92C59">
        <w:t>MPTLC</w:t>
      </w:r>
      <w:r w:rsidR="00C030C2">
        <w:t xml:space="preserve"> of lake trout from the hatchery</w:t>
      </w:r>
      <w:r w:rsidR="004E076E">
        <w:t>, just prior to stocking into Lake Champlain,</w:t>
      </w:r>
      <w:r w:rsidR="00C030C2">
        <w:t xml:space="preserve"> was 35.1 ± 2.9</w:t>
      </w:r>
      <w:r w:rsidR="0070206F">
        <w:t>%</w:t>
      </w:r>
      <w:r w:rsidR="00C030C2">
        <w:t xml:space="preserve"> of dry mass. </w:t>
      </w:r>
    </w:p>
    <w:p w14:paraId="733B52CF" w14:textId="77777777" w:rsidR="00C030C2" w:rsidRDefault="00C030C2" w:rsidP="00C030C2">
      <w:pPr>
        <w:spacing w:line="480" w:lineRule="auto"/>
      </w:pPr>
    </w:p>
    <w:p w14:paraId="53A447D1" w14:textId="321CD10A" w:rsidR="000E78C2" w:rsidRDefault="000B4FA7" w:rsidP="000E78C2">
      <w:pPr>
        <w:spacing w:line="480" w:lineRule="auto"/>
      </w:pPr>
      <w:r>
        <w:rPr>
          <w:color w:val="000000"/>
        </w:rPr>
        <w:t xml:space="preserve">All </w:t>
      </w:r>
      <w:del w:id="27" w:author="Ellen Marsden" w:date="2020-01-13T16:29:00Z">
        <w:r w:rsidDel="00D71C23">
          <w:rPr>
            <w:color w:val="000000"/>
          </w:rPr>
          <w:delText xml:space="preserve">significant </w:delText>
        </w:r>
      </w:del>
      <w:r>
        <w:rPr>
          <w:color w:val="000000"/>
        </w:rPr>
        <w:t xml:space="preserve">main effects were confounded </w:t>
      </w:r>
      <w:r w:rsidR="00BE20B3">
        <w:rPr>
          <w:color w:val="000000"/>
        </w:rPr>
        <w:t>with</w:t>
      </w:r>
      <w:r>
        <w:rPr>
          <w:color w:val="000000"/>
        </w:rPr>
        <w:t xml:space="preserve"> interaction effects and do not allow for interpretation.</w:t>
      </w:r>
      <w:r>
        <w:t xml:space="preserve"> </w:t>
      </w:r>
      <w:r w:rsidR="00B36A71">
        <w:t>We found s</w:t>
      </w:r>
      <w:r w:rsidR="00633D8D">
        <w:t>ignificant</w:t>
      </w:r>
      <w:r w:rsidR="007731B6">
        <w:t xml:space="preserve"> interactio</w:t>
      </w:r>
      <w:r w:rsidR="00633D8D">
        <w:t>n</w:t>
      </w:r>
      <w:r w:rsidR="00B36A71">
        <w:t xml:space="preserve"> effects</w:t>
      </w:r>
      <w:r w:rsidR="00633D8D">
        <w:t xml:space="preserve"> </w:t>
      </w:r>
      <w:r w:rsidR="00B36A71">
        <w:t>between</w:t>
      </w:r>
      <w:r w:rsidR="007731B6">
        <w:rPr>
          <w:color w:val="000000"/>
        </w:rPr>
        <w:t xml:space="preserve"> </w:t>
      </w:r>
      <w:r w:rsidR="00B36A71">
        <w:rPr>
          <w:color w:val="000000"/>
        </w:rPr>
        <w:t xml:space="preserve">MPTLC in </w:t>
      </w:r>
      <w:r w:rsidR="00633D8D">
        <w:rPr>
          <w:color w:val="000000"/>
        </w:rPr>
        <w:t xml:space="preserve">length </w:t>
      </w:r>
      <w:r w:rsidR="00B36A71">
        <w:rPr>
          <w:color w:val="000000"/>
        </w:rPr>
        <w:t>and</w:t>
      </w:r>
      <w:r w:rsidR="00633D8D">
        <w:rPr>
          <w:color w:val="000000"/>
        </w:rPr>
        <w:t xml:space="preserve"> season (</w:t>
      </w:r>
      <w:r w:rsidR="00633D8D" w:rsidRPr="00DE3DA3">
        <w:rPr>
          <w:color w:val="000000"/>
        </w:rPr>
        <w:t>p &lt; 0.0</w:t>
      </w:r>
      <w:r w:rsidR="00650045">
        <w:rPr>
          <w:color w:val="000000"/>
        </w:rPr>
        <w:t>1</w:t>
      </w:r>
      <w:r w:rsidR="00AF1721">
        <w:rPr>
          <w:color w:val="000000"/>
        </w:rPr>
        <w:t xml:space="preserve">), </w:t>
      </w:r>
      <w:r w:rsidR="00504AAC">
        <w:rPr>
          <w:color w:val="000000"/>
        </w:rPr>
        <w:t xml:space="preserve">length </w:t>
      </w:r>
      <w:r w:rsidR="00B36A71">
        <w:rPr>
          <w:color w:val="000000"/>
        </w:rPr>
        <w:t>and</w:t>
      </w:r>
      <w:r w:rsidR="00504AAC">
        <w:rPr>
          <w:color w:val="000000"/>
        </w:rPr>
        <w:t xml:space="preserve"> source (</w:t>
      </w:r>
      <w:r w:rsidR="00504AAC" w:rsidRPr="00DE3DA3">
        <w:rPr>
          <w:color w:val="000000"/>
        </w:rPr>
        <w:t>p &lt; 0.0001</w:t>
      </w:r>
      <w:r w:rsidR="00504AAC">
        <w:rPr>
          <w:color w:val="000000"/>
        </w:rPr>
        <w:t xml:space="preserve">), </w:t>
      </w:r>
      <w:r w:rsidR="00AF1721">
        <w:rPr>
          <w:color w:val="000000"/>
        </w:rPr>
        <w:t xml:space="preserve">and season </w:t>
      </w:r>
      <w:r w:rsidR="00B36A71">
        <w:rPr>
          <w:color w:val="000000"/>
        </w:rPr>
        <w:t>and</w:t>
      </w:r>
      <w:r w:rsidR="00AF1721">
        <w:rPr>
          <w:color w:val="000000"/>
        </w:rPr>
        <w:t xml:space="preserve"> location (</w:t>
      </w:r>
      <w:r w:rsidR="00AF1721" w:rsidRPr="00DE3DA3">
        <w:rPr>
          <w:color w:val="000000"/>
        </w:rPr>
        <w:t xml:space="preserve">p &lt; </w:t>
      </w:r>
      <w:r w:rsidR="00DE3DA3">
        <w:rPr>
          <w:color w:val="000000"/>
        </w:rPr>
        <w:t>0.01</w:t>
      </w:r>
      <w:r w:rsidR="00633D8D">
        <w:rPr>
          <w:color w:val="000000"/>
        </w:rPr>
        <w:t>; Figur</w:t>
      </w:r>
      <w:r w:rsidR="00504AAC">
        <w:rPr>
          <w:color w:val="000000"/>
        </w:rPr>
        <w:t>e</w:t>
      </w:r>
      <w:r w:rsidR="00892CE1">
        <w:rPr>
          <w:color w:val="000000"/>
        </w:rPr>
        <w:t>s 2 &amp;</w:t>
      </w:r>
      <w:r w:rsidR="00615995">
        <w:rPr>
          <w:color w:val="000000"/>
        </w:rPr>
        <w:t xml:space="preserve"> </w:t>
      </w:r>
      <w:r w:rsidR="00892CE1">
        <w:rPr>
          <w:color w:val="000000"/>
        </w:rPr>
        <w:t>3</w:t>
      </w:r>
      <w:r w:rsidR="00633D8D">
        <w:rPr>
          <w:color w:val="000000"/>
        </w:rPr>
        <w:t>)</w:t>
      </w:r>
      <w:r w:rsidR="007731B6">
        <w:rPr>
          <w:color w:val="000000"/>
        </w:rPr>
        <w:t>.</w:t>
      </w:r>
      <w:r>
        <w:rPr>
          <w:color w:val="000000"/>
        </w:rPr>
        <w:t xml:space="preserve"> </w:t>
      </w:r>
      <w:r w:rsidR="00F1559D">
        <w:t>S</w:t>
      </w:r>
      <w:r w:rsidR="00650045">
        <w:t xml:space="preserve">easonal variation in MPTLC </w:t>
      </w:r>
      <w:r w:rsidR="00261E8B">
        <w:t>increas</w:t>
      </w:r>
      <w:r w:rsidR="00F1559D">
        <w:t>ed</w:t>
      </w:r>
      <w:r w:rsidR="00261E8B">
        <w:t xml:space="preserve"> with length</w:t>
      </w:r>
      <w:r w:rsidR="00650045">
        <w:t xml:space="preserve"> </w:t>
      </w:r>
      <w:r w:rsidR="00261E8B">
        <w:t>in stocked and wild juvenile lake trout</w:t>
      </w:r>
      <w:r w:rsidR="00650045">
        <w:t>, with spring MPTLC higher than summer and autumn as length increases.</w:t>
      </w:r>
      <w:r w:rsidR="00F1559D">
        <w:t xml:space="preserve"> Stocked juvenile lake trout showed a c</w:t>
      </w:r>
      <w:r w:rsidR="00F1559D" w:rsidRPr="00F1559D">
        <w:t xml:space="preserve">ontinuous drop in </w:t>
      </w:r>
      <w:r w:rsidR="00F1559D">
        <w:t>MPTLC</w:t>
      </w:r>
      <w:r w:rsidR="00F1559D" w:rsidRPr="00F1559D">
        <w:t xml:space="preserve"> from pre-winter levels at stocking in November to the following autumn</w:t>
      </w:r>
      <w:r w:rsidR="00F1559D">
        <w:t xml:space="preserve">. </w:t>
      </w:r>
      <w:r w:rsidR="00803274">
        <w:t xml:space="preserve">Wild juvenile lake trout </w:t>
      </w:r>
      <w:r w:rsidR="00615995">
        <w:t>displayed</w:t>
      </w:r>
      <w:r w:rsidR="00803274">
        <w:t xml:space="preserve"> higher MPTLC </w:t>
      </w:r>
      <w:r w:rsidR="001B5F6C">
        <w:t xml:space="preserve">than stocked juvenile lake trout </w:t>
      </w:r>
      <w:r w:rsidR="00803274">
        <w:t xml:space="preserve">but a slower </w:t>
      </w:r>
      <w:r w:rsidR="00615995">
        <w:t>increase in MPTLC by length</w:t>
      </w:r>
      <w:r w:rsidR="00803274">
        <w:t xml:space="preserve"> (Figure </w:t>
      </w:r>
      <w:r w:rsidR="00892CE1">
        <w:t>2</w:t>
      </w:r>
      <w:r w:rsidR="00803274">
        <w:t xml:space="preserve">). </w:t>
      </w:r>
    </w:p>
    <w:p w14:paraId="2600E622" w14:textId="77777777" w:rsidR="00F1559D" w:rsidRDefault="00F1559D" w:rsidP="00F1559D">
      <w:pPr>
        <w:spacing w:line="480" w:lineRule="auto"/>
      </w:pPr>
    </w:p>
    <w:p w14:paraId="50DBF6A1" w14:textId="561EDA38" w:rsidR="00F1559D" w:rsidRDefault="00615995" w:rsidP="00261E8B">
      <w:pPr>
        <w:spacing w:line="480" w:lineRule="auto"/>
      </w:pPr>
      <w:r>
        <w:t>S</w:t>
      </w:r>
      <w:r w:rsidR="00F1559D">
        <w:t xml:space="preserve">patial variation in </w:t>
      </w:r>
      <w:r w:rsidR="00892CE1">
        <w:t>stocked and wild juvenile lake trout was confounded with seasonal variation</w:t>
      </w:r>
      <w:r w:rsidR="00F1559D">
        <w:t>.</w:t>
      </w:r>
      <w:r w:rsidR="00892CE1">
        <w:t xml:space="preserve"> </w:t>
      </w:r>
    </w:p>
    <w:p w14:paraId="1670DB5A" w14:textId="26453DAA" w:rsidR="002019A4" w:rsidRDefault="00615995" w:rsidP="002769CC">
      <w:pPr>
        <w:spacing w:line="480" w:lineRule="auto"/>
      </w:pPr>
      <w:r>
        <w:lastRenderedPageBreak/>
        <w:t xml:space="preserve">Wild juvenile lake trout </w:t>
      </w:r>
      <w:r w:rsidR="008765C7">
        <w:t>from</w:t>
      </w:r>
      <w:r w:rsidR="00892CE1">
        <w:t xml:space="preserve"> the </w:t>
      </w:r>
      <w:r w:rsidR="008765C7">
        <w:t xml:space="preserve">south and </w:t>
      </w:r>
      <w:r w:rsidR="00892CE1">
        <w:t>central Main Lake had low</w:t>
      </w:r>
      <w:r w:rsidR="008765C7">
        <w:t>er</w:t>
      </w:r>
      <w:r w:rsidR="00892CE1">
        <w:t xml:space="preserve"> </w:t>
      </w:r>
      <w:r w:rsidR="000225A1">
        <w:t>MPTLC</w:t>
      </w:r>
      <w:r w:rsidR="00C030C2">
        <w:t xml:space="preserve"> </w:t>
      </w:r>
      <w:r w:rsidR="00261E8B">
        <w:t>in spring (June)</w:t>
      </w:r>
      <w:r w:rsidR="008765C7">
        <w:t xml:space="preserve"> and </w:t>
      </w:r>
      <w:r w:rsidR="00261E8B">
        <w:t>highe</w:t>
      </w:r>
      <w:r w:rsidR="008765C7">
        <w:t>r</w:t>
      </w:r>
      <w:r w:rsidR="00261E8B">
        <w:t xml:space="preserve"> </w:t>
      </w:r>
      <w:r w:rsidR="008765C7">
        <w:t xml:space="preserve">MPTLC </w:t>
      </w:r>
      <w:r w:rsidR="00C030C2">
        <w:t>in summer (July – August</w:t>
      </w:r>
      <w:r w:rsidR="00F934E0">
        <w:t>; Figure 3</w:t>
      </w:r>
      <w:r w:rsidR="00C030C2">
        <w:t>)</w:t>
      </w:r>
      <w:r w:rsidR="008765C7">
        <w:t xml:space="preserve">. MPTLC of wild juvenile lake trout in the central Main Lake </w:t>
      </w:r>
      <w:r w:rsidR="00261E8B">
        <w:t>decreas</w:t>
      </w:r>
      <w:r w:rsidR="008765C7">
        <w:t>ed</w:t>
      </w:r>
      <w:r w:rsidR="00261E8B">
        <w:t xml:space="preserve"> </w:t>
      </w:r>
      <w:r w:rsidR="008765C7">
        <w:t xml:space="preserve">in autumn to similar levels found in spring </w:t>
      </w:r>
      <w:r w:rsidR="00C030C2">
        <w:t>(September</w:t>
      </w:r>
      <w:r w:rsidR="00261E8B">
        <w:t xml:space="preserve">; Figure </w:t>
      </w:r>
      <w:r w:rsidR="000B4FA7">
        <w:t>3</w:t>
      </w:r>
      <w:r w:rsidR="00C030C2">
        <w:t>)</w:t>
      </w:r>
      <w:r w:rsidR="00824C5A">
        <w:t xml:space="preserve">. </w:t>
      </w:r>
      <w:r w:rsidR="000B4FA7">
        <w:t xml:space="preserve">Wild juvenile lake trout in the north Main Lake showed high MPTLC in summer but </w:t>
      </w:r>
      <w:r w:rsidR="00741375">
        <w:t>was based on</w:t>
      </w:r>
      <w:r w:rsidR="000B4FA7">
        <w:t xml:space="preserve"> low sample size (n = 3; </w:t>
      </w:r>
      <w:r w:rsidR="000E78C2">
        <w:t xml:space="preserve">Figure 3 &amp; </w:t>
      </w:r>
      <w:r w:rsidR="000B4FA7">
        <w:t>Table 1).</w:t>
      </w:r>
      <w:r w:rsidR="000E78C2">
        <w:t xml:space="preserve"> </w:t>
      </w:r>
      <w:r w:rsidR="00892CE1">
        <w:t>S</w:t>
      </w:r>
      <w:r w:rsidR="00261E8B">
        <w:t xml:space="preserve">tocked juvenile lake trout from the </w:t>
      </w:r>
      <w:r w:rsidR="008765C7">
        <w:t>south and c</w:t>
      </w:r>
      <w:r w:rsidR="00261E8B">
        <w:t xml:space="preserve">entral Main Lake </w:t>
      </w:r>
      <w:r w:rsidR="00892CE1">
        <w:t>had high</w:t>
      </w:r>
      <w:r w:rsidR="008765C7">
        <w:t>er</w:t>
      </w:r>
      <w:r w:rsidR="00892CE1">
        <w:t xml:space="preserve"> </w:t>
      </w:r>
      <w:r w:rsidR="00261E8B">
        <w:t>MPTLC in spring (June)</w:t>
      </w:r>
      <w:r w:rsidR="00892CE1">
        <w:t xml:space="preserve"> and </w:t>
      </w:r>
      <w:r w:rsidR="008765C7">
        <w:t>lower MPTLC</w:t>
      </w:r>
      <w:r w:rsidR="00261E8B">
        <w:t xml:space="preserve"> </w:t>
      </w:r>
      <w:r w:rsidR="000B4FA7">
        <w:t xml:space="preserve">in </w:t>
      </w:r>
      <w:r w:rsidR="00261E8B">
        <w:t>summer (July – August)</w:t>
      </w:r>
      <w:r w:rsidR="000B4FA7">
        <w:t>. MPTLC of stocked juvenile lake trout in the central Main Lake continued to decrease in autumn (September).</w:t>
      </w:r>
      <w:r w:rsidR="00261E8B">
        <w:t xml:space="preserve"> </w:t>
      </w:r>
      <w:r w:rsidR="00650045">
        <w:t xml:space="preserve">MPTLC of stocked juvenile lake trout in summer showed a </w:t>
      </w:r>
      <w:r w:rsidR="000E78C2">
        <w:t>continuous</w:t>
      </w:r>
      <w:r w:rsidR="00650045">
        <w:t xml:space="preserve"> decrease from the south to north Main Lake</w:t>
      </w:r>
      <w:r w:rsidR="000E78C2">
        <w:t xml:space="preserve"> (Figure 3)</w:t>
      </w:r>
      <w:r w:rsidR="00650045">
        <w:t>.</w:t>
      </w:r>
    </w:p>
    <w:p w14:paraId="029BD98D" w14:textId="77777777" w:rsidR="00F90D70" w:rsidRDefault="00F90D70" w:rsidP="00C030C2">
      <w:pPr>
        <w:spacing w:line="480" w:lineRule="auto"/>
      </w:pPr>
    </w:p>
    <w:p w14:paraId="2FF59F23" w14:textId="77777777" w:rsidR="002560CF" w:rsidRDefault="00C164B2" w:rsidP="009A0263">
      <w:pPr>
        <w:spacing w:line="480" w:lineRule="auto"/>
        <w:outlineLvl w:val="0"/>
        <w:rPr>
          <w:b/>
        </w:rPr>
      </w:pPr>
      <w:r>
        <w:rPr>
          <w:b/>
        </w:rPr>
        <w:t>Discussion</w:t>
      </w:r>
    </w:p>
    <w:p w14:paraId="7CE6BBEF" w14:textId="3DF03DCE" w:rsidR="00021DE7" w:rsidRDefault="005C4349" w:rsidP="00C164B2">
      <w:pPr>
        <w:spacing w:line="480" w:lineRule="auto"/>
      </w:pPr>
      <w:r>
        <w:t xml:space="preserve">Our results </w:t>
      </w:r>
      <w:r w:rsidR="00457A24">
        <w:t xml:space="preserve">were </w:t>
      </w:r>
      <w:r w:rsidR="00930299">
        <w:t>unexpected</w:t>
      </w:r>
      <w:r w:rsidR="00457A24">
        <w:t>, and each of our hypotheses was refuted</w:t>
      </w:r>
      <w:r>
        <w:t xml:space="preserve">. First, we did not find any differences in MPTLC </w:t>
      </w:r>
      <w:r w:rsidR="00457A24">
        <w:t xml:space="preserve">in </w:t>
      </w:r>
      <w:r>
        <w:t>lake trout sampled from the three different areas of the Main Lake</w:t>
      </w:r>
      <w:r w:rsidR="00930299">
        <w:t xml:space="preserve"> despite </w:t>
      </w:r>
      <w:r w:rsidR="00421FE8">
        <w:t>higher</w:t>
      </w:r>
      <w:r w:rsidR="00930299">
        <w:t xml:space="preserve"> CPUE and </w:t>
      </w:r>
      <w:r w:rsidR="00421FE8">
        <w:t xml:space="preserve">higher </w:t>
      </w:r>
      <w:r w:rsidR="00930299">
        <w:t xml:space="preserve">proportions of </w:t>
      </w:r>
      <w:r w:rsidR="00421FE8">
        <w:t>wild lake trout in the Main Lake relative to the northern and southern areas (</w:t>
      </w:r>
      <w:r w:rsidR="00961454">
        <w:t>Wilkins and Marsden in revision</w:t>
      </w:r>
      <w:r w:rsidR="00421FE8">
        <w:t>)</w:t>
      </w:r>
      <w:r>
        <w:t xml:space="preserve">. Second, wild lake trout had higher MPTLC than stocked lake trout, despite a two-fold higher MPTLC </w:t>
      </w:r>
      <w:r w:rsidR="00957575">
        <w:t xml:space="preserve">in </w:t>
      </w:r>
      <w:r>
        <w:t xml:space="preserve">stocked lake trout </w:t>
      </w:r>
      <w:r w:rsidR="00957575">
        <w:t xml:space="preserve">just prior to </w:t>
      </w:r>
      <w:r>
        <w:t xml:space="preserve">release into the lake. </w:t>
      </w:r>
      <w:r w:rsidR="000C64BA">
        <w:t xml:space="preserve">Further, the high lipid </w:t>
      </w:r>
      <w:r w:rsidR="00A771D4">
        <w:t>concentration</w:t>
      </w:r>
      <w:r w:rsidR="000C64BA">
        <w:t xml:space="preserve"> when hatchery fish were stocked was rapidly lost over their first winter in the lake, and the decline in lipid </w:t>
      </w:r>
      <w:r w:rsidR="00A771D4">
        <w:t>concentration</w:t>
      </w:r>
      <w:r w:rsidR="000C64BA">
        <w:t xml:space="preserve"> continued over summer and into autumn. </w:t>
      </w:r>
    </w:p>
    <w:p w14:paraId="3AC4B5D6" w14:textId="77777777" w:rsidR="006729DE" w:rsidRDefault="006729DE" w:rsidP="00C164B2">
      <w:pPr>
        <w:spacing w:line="480" w:lineRule="auto"/>
      </w:pPr>
    </w:p>
    <w:p w14:paraId="2780AFE1" w14:textId="121F8B30" w:rsidR="00EB0F31" w:rsidRDefault="008D3087" w:rsidP="00C164B2">
      <w:pPr>
        <w:spacing w:line="480" w:lineRule="auto"/>
      </w:pPr>
      <w:r>
        <w:t>We hypothesize</w:t>
      </w:r>
      <w:ins w:id="28" w:author="Ellen Marsden" w:date="2020-01-13T08:40:00Z">
        <w:r w:rsidR="00254744">
          <w:t>d</w:t>
        </w:r>
      </w:ins>
      <w:r>
        <w:t xml:space="preserve"> that t</w:t>
      </w:r>
      <w:r w:rsidR="00E86049">
        <w:t xml:space="preserve">he spatial heterogeneity in abundance of wild juvenile lake trout in Lake Champlain </w:t>
      </w:r>
      <w:r>
        <w:t>was</w:t>
      </w:r>
      <w:r w:rsidR="00E86049">
        <w:t xml:space="preserve"> due</w:t>
      </w:r>
      <w:r w:rsidR="007257D2">
        <w:t xml:space="preserve"> </w:t>
      </w:r>
      <w:r w:rsidR="007C5532">
        <w:t xml:space="preserve">to </w:t>
      </w:r>
      <w:r w:rsidR="007257D2">
        <w:t xml:space="preserve">differences in prey quantity or quality </w:t>
      </w:r>
      <w:r w:rsidR="00264F79">
        <w:t xml:space="preserve">across the different regions of the Main Lake </w:t>
      </w:r>
      <w:r w:rsidR="00E86049">
        <w:t xml:space="preserve">that </w:t>
      </w:r>
      <w:r w:rsidR="007257D2">
        <w:t>draw juvenile</w:t>
      </w:r>
      <w:r w:rsidR="00E86049">
        <w:t>s</w:t>
      </w:r>
      <w:r w:rsidR="007257D2">
        <w:t xml:space="preserve"> </w:t>
      </w:r>
      <w:r w:rsidR="008D0A52">
        <w:t xml:space="preserve">from the north and south </w:t>
      </w:r>
      <w:r w:rsidR="007257D2">
        <w:t xml:space="preserve">to </w:t>
      </w:r>
      <w:r w:rsidR="00957575">
        <w:t>the central lake</w:t>
      </w:r>
      <w:r w:rsidR="008D0A52">
        <w:t>.</w:t>
      </w:r>
      <w:r w:rsidR="009A0263">
        <w:t xml:space="preserve"> </w:t>
      </w:r>
      <w:r w:rsidR="008D0A52">
        <w:t xml:space="preserve">Alternatively, lake </w:t>
      </w:r>
      <w:r w:rsidR="008D0A52">
        <w:lastRenderedPageBreak/>
        <w:t>trout hatched in the north and south could have</w:t>
      </w:r>
      <w:r w:rsidR="00264F79">
        <w:t xml:space="preserve"> </w:t>
      </w:r>
      <w:r w:rsidR="00F4462C">
        <w:t>lower</w:t>
      </w:r>
      <w:r w:rsidR="00264F79">
        <w:t xml:space="preserve"> survival </w:t>
      </w:r>
      <w:r w:rsidR="00F4462C">
        <w:t xml:space="preserve">than </w:t>
      </w:r>
      <w:r w:rsidR="00264F79">
        <w:t xml:space="preserve">in </w:t>
      </w:r>
      <w:r w:rsidR="007257D2">
        <w:t xml:space="preserve">the central </w:t>
      </w:r>
      <w:r w:rsidR="005417F4">
        <w:t>region</w:t>
      </w:r>
      <w:r w:rsidR="002E07B8">
        <w:t xml:space="preserve"> if prey resources </w:t>
      </w:r>
      <w:r w:rsidR="00F4462C">
        <w:t xml:space="preserve">were </w:t>
      </w:r>
      <w:r w:rsidR="002E07B8">
        <w:t xml:space="preserve">higher </w:t>
      </w:r>
      <w:r w:rsidR="00F4462C">
        <w:t>in the central lake</w:t>
      </w:r>
      <w:r w:rsidR="002E07B8">
        <w:t>.</w:t>
      </w:r>
      <w:r w:rsidR="008C6994">
        <w:t xml:space="preserve"> </w:t>
      </w:r>
      <w:r w:rsidR="008D0A52">
        <w:t>However, t</w:t>
      </w:r>
      <w:r w:rsidR="007257D2">
        <w:t xml:space="preserve">he lack of variation in lipid </w:t>
      </w:r>
      <w:r w:rsidR="00A771D4">
        <w:t>concentration</w:t>
      </w:r>
      <w:r w:rsidR="007257D2">
        <w:t xml:space="preserve"> </w:t>
      </w:r>
      <w:r w:rsidR="00264F79">
        <w:t xml:space="preserve">among the three regions </w:t>
      </w:r>
      <w:r w:rsidR="007257D2">
        <w:t xml:space="preserve">suggests that </w:t>
      </w:r>
      <w:r w:rsidR="00962577">
        <w:t xml:space="preserve">lake trout do not experience differences in </w:t>
      </w:r>
      <w:r w:rsidR="007257D2">
        <w:t xml:space="preserve">prey </w:t>
      </w:r>
      <w:r w:rsidR="00962577">
        <w:t xml:space="preserve">availability </w:t>
      </w:r>
      <w:r w:rsidR="008C6994">
        <w:t xml:space="preserve">across the Main Lake. </w:t>
      </w:r>
      <w:r>
        <w:t>The differential mortality hypothesis remains to be tested.</w:t>
      </w:r>
    </w:p>
    <w:p w14:paraId="0EE81C1D" w14:textId="77777777" w:rsidR="00EB0F31" w:rsidRDefault="00EB0F31" w:rsidP="00C164B2">
      <w:pPr>
        <w:spacing w:line="480" w:lineRule="auto"/>
      </w:pPr>
    </w:p>
    <w:p w14:paraId="798B420C" w14:textId="7386D204" w:rsidR="00BB4021" w:rsidRDefault="002A1B77" w:rsidP="00BB4021">
      <w:pPr>
        <w:spacing w:line="480" w:lineRule="auto"/>
      </w:pPr>
      <w:r>
        <w:t>Hatchery-</w:t>
      </w:r>
      <w:r w:rsidR="008D0A52">
        <w:t xml:space="preserve">reared </w:t>
      </w:r>
      <w:r>
        <w:t>fish are typically fed a high-ration diet rich in lipids that is reflected in their body composition (</w:t>
      </w:r>
      <w:proofErr w:type="spellStart"/>
      <w:r>
        <w:t>Reinitz</w:t>
      </w:r>
      <w:proofErr w:type="spellEnd"/>
      <w:r>
        <w:t>, 1983). Thus, w</w:t>
      </w:r>
      <w:r w:rsidR="00BB4021">
        <w:t xml:space="preserve">e expected stocked juvenile lake trout would possess a higher </w:t>
      </w:r>
      <w:r w:rsidR="006A0707">
        <w:t>MPTLC</w:t>
      </w:r>
      <w:r w:rsidR="00BB4021">
        <w:t xml:space="preserve"> than their wild counterparts</w:t>
      </w:r>
      <w:r w:rsidR="00421FE8">
        <w:t>,</w:t>
      </w:r>
      <w:r>
        <w:t xml:space="preserve"> similar to other </w:t>
      </w:r>
      <w:r w:rsidR="003679BE">
        <w:t xml:space="preserve">stocked species </w:t>
      </w:r>
      <w:r>
        <w:t xml:space="preserve">(e.g., Atlantic salmon </w:t>
      </w:r>
      <w:r w:rsidRPr="002A1B77">
        <w:rPr>
          <w:i/>
        </w:rPr>
        <w:t>Salmo salar</w:t>
      </w:r>
      <w:r>
        <w:t xml:space="preserve">; </w:t>
      </w:r>
      <w:r w:rsidR="008D61F6">
        <w:t>Bergstrom</w:t>
      </w:r>
      <w:r w:rsidR="002365D2">
        <w:t xml:space="preserve">, </w:t>
      </w:r>
      <w:r w:rsidR="008D61F6">
        <w:t xml:space="preserve">1989). </w:t>
      </w:r>
      <w:r w:rsidR="00BB4021">
        <w:t xml:space="preserve">Analysis of </w:t>
      </w:r>
      <w:r w:rsidR="00F17E3B">
        <w:t>lake trout collected from the Ed Weed Fish Culture Station</w:t>
      </w:r>
      <w:r w:rsidR="00BB4021">
        <w:t xml:space="preserve"> </w:t>
      </w:r>
      <w:r>
        <w:t xml:space="preserve">just prior to stocking </w:t>
      </w:r>
      <w:r w:rsidR="00026953">
        <w:t xml:space="preserve">in November </w:t>
      </w:r>
      <w:r w:rsidR="00BB4021">
        <w:t xml:space="preserve">showed that </w:t>
      </w:r>
      <w:r>
        <w:t>hatchery-</w:t>
      </w:r>
      <w:r w:rsidR="008D0A52">
        <w:t xml:space="preserve">reared </w:t>
      </w:r>
      <w:r w:rsidR="00BB4021">
        <w:t xml:space="preserve">lake trout </w:t>
      </w:r>
      <w:r>
        <w:t>had a MPTLC</w:t>
      </w:r>
      <w:r w:rsidR="00BB4021">
        <w:t xml:space="preserve"> </w:t>
      </w:r>
      <w:r w:rsidR="008D0A52">
        <w:t>approximately</w:t>
      </w:r>
      <w:r w:rsidR="009A0263">
        <w:t xml:space="preserve"> </w:t>
      </w:r>
      <w:r w:rsidR="004647AA">
        <w:t>t</w:t>
      </w:r>
      <w:r w:rsidR="008D0A52">
        <w:t>wo</w:t>
      </w:r>
      <w:r w:rsidR="004647AA">
        <w:t xml:space="preserve"> times </w:t>
      </w:r>
      <w:r w:rsidR="008D0A52">
        <w:t xml:space="preserve">higher </w:t>
      </w:r>
      <w:r w:rsidR="00BB4021">
        <w:t xml:space="preserve">than wild </w:t>
      </w:r>
      <w:r w:rsidR="008D0A52">
        <w:t xml:space="preserve">lake trout </w:t>
      </w:r>
      <w:r w:rsidR="00F17E3B">
        <w:t xml:space="preserve">of the same size </w:t>
      </w:r>
      <w:r w:rsidR="00B50639">
        <w:t>in</w:t>
      </w:r>
      <w:r w:rsidR="00BB4021">
        <w:t xml:space="preserve"> Lake Champlain. </w:t>
      </w:r>
      <w:r>
        <w:t>However, l</w:t>
      </w:r>
      <w:r w:rsidR="00F17E3B">
        <w:t xml:space="preserve">ipid </w:t>
      </w:r>
      <w:r w:rsidR="00060F76">
        <w:t xml:space="preserve">content </w:t>
      </w:r>
      <w:r w:rsidR="00F17E3B">
        <w:t xml:space="preserve">of newly stocked lake trout </w:t>
      </w:r>
      <w:r w:rsidR="00BB4021">
        <w:t>drop</w:t>
      </w:r>
      <w:r w:rsidR="00421FE8">
        <w:t>ped</w:t>
      </w:r>
      <w:r w:rsidR="00BB4021">
        <w:t xml:space="preserve"> markedly over their first winter to the level of </w:t>
      </w:r>
      <w:r w:rsidR="00E8124A">
        <w:t xml:space="preserve">age-1 </w:t>
      </w:r>
      <w:r w:rsidR="00BB4021">
        <w:t xml:space="preserve">wild fish </w:t>
      </w:r>
      <w:r w:rsidR="00E8124A">
        <w:t xml:space="preserve">in spring, </w:t>
      </w:r>
      <w:r w:rsidR="00BB4021">
        <w:t>and continue</w:t>
      </w:r>
      <w:r w:rsidR="00D56663">
        <w:t>d</w:t>
      </w:r>
      <w:r w:rsidR="00BB4021">
        <w:t xml:space="preserve"> to drop throughout summer until</w:t>
      </w:r>
      <w:r w:rsidR="004E1033">
        <w:t xml:space="preserve"> </w:t>
      </w:r>
      <w:r w:rsidR="00B50639">
        <w:t xml:space="preserve">by </w:t>
      </w:r>
      <w:r w:rsidR="004647AA">
        <w:t>autumn</w:t>
      </w:r>
      <w:r w:rsidR="00B50639">
        <w:t xml:space="preserve"> the </w:t>
      </w:r>
      <w:r w:rsidR="00BB4021">
        <w:t>stocked juvenile lake trout</w:t>
      </w:r>
      <w:r w:rsidR="004E1033">
        <w:t xml:space="preserve"> </w:t>
      </w:r>
      <w:r w:rsidR="00D56663">
        <w:t>we</w:t>
      </w:r>
      <w:r w:rsidR="004E1033">
        <w:t>re</w:t>
      </w:r>
      <w:r w:rsidR="00BB4021">
        <w:t xml:space="preserve"> lower in </w:t>
      </w:r>
      <w:r>
        <w:t>MPTLC</w:t>
      </w:r>
      <w:r w:rsidR="00BB4021">
        <w:t xml:space="preserve"> than wild juvenile lake trout</w:t>
      </w:r>
      <w:r w:rsidR="004E1033">
        <w:t xml:space="preserve"> of the same age class</w:t>
      </w:r>
      <w:r w:rsidR="002E20D6">
        <w:t xml:space="preserve">, although </w:t>
      </w:r>
      <w:r w:rsidR="00E8124A">
        <w:t>the</w:t>
      </w:r>
      <w:r w:rsidR="00026953">
        <w:t xml:space="preserve"> stocked fish</w:t>
      </w:r>
      <w:r w:rsidR="00E8124A">
        <w:t xml:space="preserve"> were longer</w:t>
      </w:r>
      <w:r w:rsidR="00026953">
        <w:t xml:space="preserve"> than wild lake trout</w:t>
      </w:r>
      <w:r w:rsidR="002E20D6">
        <w:t>.</w:t>
      </w:r>
      <w:r w:rsidR="002E20D6" w:rsidDel="002E20D6">
        <w:t xml:space="preserve"> </w:t>
      </w:r>
    </w:p>
    <w:p w14:paraId="6E71CB6E" w14:textId="77777777" w:rsidR="004E1033" w:rsidRDefault="004E1033" w:rsidP="00BB4021">
      <w:pPr>
        <w:spacing w:line="480" w:lineRule="auto"/>
      </w:pPr>
    </w:p>
    <w:p w14:paraId="1E962B95" w14:textId="0C1F1F21" w:rsidR="0037745B" w:rsidRDefault="004E1033" w:rsidP="00AD75E7">
      <w:pPr>
        <w:spacing w:line="480" w:lineRule="auto"/>
      </w:pPr>
      <w:r>
        <w:t xml:space="preserve">The high lipid </w:t>
      </w:r>
      <w:r w:rsidR="00060F76">
        <w:t xml:space="preserve">content </w:t>
      </w:r>
      <w:r>
        <w:t xml:space="preserve">of wild </w:t>
      </w:r>
      <w:r w:rsidR="009A742B">
        <w:t xml:space="preserve">juvenile lake trout </w:t>
      </w:r>
      <w:r w:rsidR="00D435AE">
        <w:t xml:space="preserve">compared to stocked </w:t>
      </w:r>
      <w:r>
        <w:t xml:space="preserve">juvenile lake trout suggests that wild </w:t>
      </w:r>
      <w:r w:rsidR="008D0A52">
        <w:t xml:space="preserve">lake trout </w:t>
      </w:r>
      <w:r>
        <w:t xml:space="preserve">may </w:t>
      </w:r>
      <w:r w:rsidR="0015159D">
        <w:t xml:space="preserve">be </w:t>
      </w:r>
      <w:r w:rsidR="00DE0364">
        <w:t>more efficient foragers than stocked fish</w:t>
      </w:r>
      <w:r w:rsidR="009A742B">
        <w:t xml:space="preserve"> at the same size range</w:t>
      </w:r>
      <w:r>
        <w:t xml:space="preserve">. </w:t>
      </w:r>
      <w:r w:rsidR="0015159D">
        <w:t>The artificial environment in which s</w:t>
      </w:r>
      <w:r>
        <w:t xml:space="preserve">tocked fish are raised </w:t>
      </w:r>
      <w:r w:rsidR="008A7119">
        <w:t xml:space="preserve">may </w:t>
      </w:r>
      <w:r w:rsidR="008D0A52">
        <w:t xml:space="preserve">not </w:t>
      </w:r>
      <w:r w:rsidR="008A7119">
        <w:t xml:space="preserve">select for traits </w:t>
      </w:r>
      <w:r w:rsidR="00C47E83">
        <w:t xml:space="preserve">such as boldness and aggressiveness </w:t>
      </w:r>
      <w:r w:rsidR="008A7119">
        <w:t xml:space="preserve">that are </w:t>
      </w:r>
      <w:r w:rsidR="008D0A52">
        <w:t xml:space="preserve">adaptive </w:t>
      </w:r>
      <w:r w:rsidR="008A7119">
        <w:t>in natural settings</w:t>
      </w:r>
      <w:r w:rsidR="00C47E83">
        <w:t xml:space="preserve"> </w:t>
      </w:r>
      <w:r w:rsidR="00B750E8">
        <w:t xml:space="preserve">(Brown and </w:t>
      </w:r>
      <w:proofErr w:type="spellStart"/>
      <w:r w:rsidR="00B750E8">
        <w:t>Laland</w:t>
      </w:r>
      <w:proofErr w:type="spellEnd"/>
      <w:r w:rsidR="002365D2">
        <w:t>,</w:t>
      </w:r>
      <w:r w:rsidR="00B750E8">
        <w:t xml:space="preserve"> 2002</w:t>
      </w:r>
      <w:r w:rsidR="002365D2">
        <w:t xml:space="preserve">; </w:t>
      </w:r>
      <w:r w:rsidR="00B750E8">
        <w:t>Brown et al.</w:t>
      </w:r>
      <w:r w:rsidR="002365D2">
        <w:t xml:space="preserve">, </w:t>
      </w:r>
      <w:r w:rsidR="00B750E8">
        <w:t>2003</w:t>
      </w:r>
      <w:r w:rsidR="002365D2">
        <w:t xml:space="preserve">; </w:t>
      </w:r>
      <w:proofErr w:type="spellStart"/>
      <w:r w:rsidR="00B750E8">
        <w:t>Saikkonen</w:t>
      </w:r>
      <w:proofErr w:type="spellEnd"/>
      <w:r w:rsidR="00B750E8">
        <w:t xml:space="preserve"> et al. 2011)</w:t>
      </w:r>
      <w:r w:rsidR="008A7119">
        <w:t xml:space="preserve">. </w:t>
      </w:r>
      <w:r w:rsidR="00DE0364">
        <w:t>In general, h</w:t>
      </w:r>
      <w:r w:rsidR="001906A9">
        <w:t>atchery-ra</w:t>
      </w:r>
      <w:r w:rsidR="00B50639">
        <w:t>is</w:t>
      </w:r>
      <w:r w:rsidR="001906A9">
        <w:t xml:space="preserve">ed fish </w:t>
      </w:r>
      <w:r w:rsidR="001A2BB1">
        <w:t xml:space="preserve">post-stocking </w:t>
      </w:r>
      <w:r w:rsidR="00E9000E">
        <w:t>tend to</w:t>
      </w:r>
      <w:r w:rsidR="00DE0364">
        <w:t xml:space="preserve"> </w:t>
      </w:r>
      <w:r w:rsidR="001906A9">
        <w:t>consum</w:t>
      </w:r>
      <w:r w:rsidR="00B039CE">
        <w:t>e</w:t>
      </w:r>
      <w:r w:rsidR="001906A9">
        <w:t xml:space="preserve"> less food</w:t>
      </w:r>
      <w:r w:rsidR="001A2BB1">
        <w:t xml:space="preserve"> and</w:t>
      </w:r>
      <w:r w:rsidR="001906A9">
        <w:t xml:space="preserve"> fewer prey types</w:t>
      </w:r>
      <w:r w:rsidR="001A2BB1">
        <w:t xml:space="preserve"> than wild </w:t>
      </w:r>
      <w:proofErr w:type="gramStart"/>
      <w:r w:rsidR="001A2BB1">
        <w:t>fish</w:t>
      </w:r>
      <w:r w:rsidR="001906A9">
        <w:t>, and</w:t>
      </w:r>
      <w:proofErr w:type="gramEnd"/>
      <w:r w:rsidR="001906A9">
        <w:t xml:space="preserve"> exhibit reduced ability to switch to new prey types</w:t>
      </w:r>
      <w:r w:rsidR="00C47E83">
        <w:t xml:space="preserve"> in the wild</w:t>
      </w:r>
      <w:r w:rsidR="001906A9">
        <w:t xml:space="preserve"> (</w:t>
      </w:r>
      <w:r w:rsidR="008D0A52">
        <w:t xml:space="preserve">e.g., </w:t>
      </w:r>
      <w:proofErr w:type="spellStart"/>
      <w:r w:rsidR="001906A9">
        <w:t>Saikkonen</w:t>
      </w:r>
      <w:proofErr w:type="spellEnd"/>
      <w:r w:rsidR="001906A9">
        <w:t xml:space="preserve"> et al.</w:t>
      </w:r>
      <w:r w:rsidR="002365D2">
        <w:t xml:space="preserve">, </w:t>
      </w:r>
      <w:r w:rsidR="001906A9">
        <w:t>2011).</w:t>
      </w:r>
      <w:ins w:id="29" w:author="Ellen Marsden" w:date="2020-01-13T18:19:00Z">
        <w:r w:rsidR="008036A4">
          <w:t xml:space="preserve">  Age-0 stocked fish </w:t>
        </w:r>
      </w:ins>
      <w:ins w:id="30" w:author="Ellen Marsden" w:date="2020-01-13T18:23:00Z">
        <w:r w:rsidR="00495867">
          <w:t xml:space="preserve">in Lake Champlain </w:t>
        </w:r>
      </w:ins>
      <w:ins w:id="31" w:author="Ellen Marsden" w:date="2020-01-13T18:20:00Z">
        <w:r w:rsidR="008036A4">
          <w:lastRenderedPageBreak/>
          <w:t>were much less likely to be feeding in November (8</w:t>
        </w:r>
      </w:ins>
      <w:ins w:id="32" w:author="Ellen Marsden" w:date="2020-01-13T18:22:00Z">
        <w:r w:rsidR="00495867">
          <w:t>5</w:t>
        </w:r>
      </w:ins>
      <w:ins w:id="33" w:author="Ellen Marsden" w:date="2020-01-13T18:20:00Z">
        <w:r w:rsidR="008036A4">
          <w:t xml:space="preserve">% empty stomachs) than wild </w:t>
        </w:r>
      </w:ins>
      <w:ins w:id="34" w:author="Ellen Marsden" w:date="2020-01-13T18:21:00Z">
        <w:r w:rsidR="00495867">
          <w:t xml:space="preserve">fish at the same </w:t>
        </w:r>
      </w:ins>
      <w:ins w:id="35" w:author="Ellen Marsden" w:date="2020-01-13T18:20:00Z">
        <w:r w:rsidR="00495867">
          <w:t>age (</w:t>
        </w:r>
      </w:ins>
      <w:ins w:id="36" w:author="Ellen Marsden" w:date="2020-01-13T18:21:00Z">
        <w:r w:rsidR="00495867">
          <w:t>1</w:t>
        </w:r>
      </w:ins>
      <w:ins w:id="37" w:author="Ellen Marsden" w:date="2020-01-13T18:22:00Z">
        <w:r w:rsidR="00495867">
          <w:t>8</w:t>
        </w:r>
      </w:ins>
      <w:ins w:id="38" w:author="Ellen Marsden" w:date="2020-01-13T18:21:00Z">
        <w:r w:rsidR="00495867">
          <w:t xml:space="preserve">% empty stomachs) or </w:t>
        </w:r>
      </w:ins>
      <w:ins w:id="39" w:author="Ellen Marsden" w:date="2020-01-13T18:22:00Z">
        <w:r w:rsidR="00495867">
          <w:t>same size (13% empty stomachs</w:t>
        </w:r>
      </w:ins>
      <w:ins w:id="40" w:author="Ellen Marsden" w:date="2020-01-13T18:26:00Z">
        <w:r w:rsidR="00495867">
          <w:t>, although growth rates of wild and stocked juvenile lake trout were similar</w:t>
        </w:r>
      </w:ins>
      <w:ins w:id="41" w:author="Ellen Marsden" w:date="2020-01-13T18:22:00Z">
        <w:r w:rsidR="00495867">
          <w:t xml:space="preserve">; unpublished data). </w:t>
        </w:r>
      </w:ins>
      <w:del w:id="42" w:author="Ellen Marsden" w:date="2020-01-13T18:21:00Z">
        <w:r w:rsidR="001906A9" w:rsidDel="00495867">
          <w:delText xml:space="preserve"> </w:delText>
        </w:r>
      </w:del>
      <w:r w:rsidR="001A2BB1">
        <w:t>I</w:t>
      </w:r>
      <w:r w:rsidR="0041796D" w:rsidRPr="001A2BB1">
        <w:t>nferior anaerobic capacity and swim performance</w:t>
      </w:r>
      <w:r w:rsidR="007C25E7" w:rsidRPr="001A2BB1">
        <w:t xml:space="preserve"> have also been documented for fish raised in hatcheries</w:t>
      </w:r>
      <w:r w:rsidR="0041796D" w:rsidRPr="001A2BB1">
        <w:t xml:space="preserve"> (McDonald et al.</w:t>
      </w:r>
      <w:r w:rsidR="002365D2" w:rsidRPr="001A2BB1">
        <w:t xml:space="preserve">, </w:t>
      </w:r>
      <w:r w:rsidR="0041796D" w:rsidRPr="001A2BB1">
        <w:t>1998).</w:t>
      </w:r>
      <w:r w:rsidR="0041796D">
        <w:t xml:space="preserve"> Hatchery-raised brook trout (</w:t>
      </w:r>
      <w:r w:rsidR="0041796D">
        <w:rPr>
          <w:i/>
        </w:rPr>
        <w:t>Salvelinus fontinalis</w:t>
      </w:r>
      <w:r w:rsidR="0041796D">
        <w:t xml:space="preserve">) also exhibited lower survival rates </w:t>
      </w:r>
      <w:r w:rsidR="007C25E7">
        <w:t xml:space="preserve">once released compared to </w:t>
      </w:r>
      <w:r w:rsidR="0041796D">
        <w:t xml:space="preserve">wild fish </w:t>
      </w:r>
      <w:r w:rsidR="007C25E7">
        <w:t>because of poor foraging ability</w:t>
      </w:r>
      <w:r w:rsidR="0041796D">
        <w:t xml:space="preserve"> (</w:t>
      </w:r>
      <w:proofErr w:type="spellStart"/>
      <w:r w:rsidR="0041796D">
        <w:t>Ersbak</w:t>
      </w:r>
      <w:proofErr w:type="spellEnd"/>
      <w:r w:rsidR="0041796D">
        <w:t xml:space="preserve"> and </w:t>
      </w:r>
      <w:proofErr w:type="spellStart"/>
      <w:r w:rsidR="0041796D">
        <w:t>Haase</w:t>
      </w:r>
      <w:proofErr w:type="spellEnd"/>
      <w:r w:rsidR="002365D2">
        <w:t xml:space="preserve">, </w:t>
      </w:r>
      <w:r w:rsidR="0041796D">
        <w:t>1983). The</w:t>
      </w:r>
      <w:r w:rsidR="007C25E7">
        <w:t xml:space="preserve"> body of evidence </w:t>
      </w:r>
      <w:r w:rsidR="0041796D">
        <w:t>suggest</w:t>
      </w:r>
      <w:r w:rsidR="007C25E7">
        <w:t>s</w:t>
      </w:r>
      <w:r w:rsidR="0041796D">
        <w:t xml:space="preserve"> that hatchery-raised salmonids are less </w:t>
      </w:r>
      <w:r w:rsidR="00C47E83">
        <w:t>efficient foragers</w:t>
      </w:r>
      <w:r w:rsidR="0041796D">
        <w:t xml:space="preserve"> </w:t>
      </w:r>
      <w:r w:rsidR="0093427E">
        <w:t xml:space="preserve">than wild fish </w:t>
      </w:r>
      <w:r w:rsidR="0041796D">
        <w:t xml:space="preserve">in </w:t>
      </w:r>
      <w:r w:rsidR="008D0A52">
        <w:t xml:space="preserve">a </w:t>
      </w:r>
      <w:r w:rsidR="0041796D">
        <w:t>natural lake environment</w:t>
      </w:r>
      <w:r w:rsidR="007C25E7">
        <w:t xml:space="preserve">, </w:t>
      </w:r>
      <w:r w:rsidR="0093427E">
        <w:t xml:space="preserve">potentially resulting in </w:t>
      </w:r>
      <w:r w:rsidR="0041796D">
        <w:t xml:space="preserve">lower lipid levels </w:t>
      </w:r>
      <w:r w:rsidR="007C25E7">
        <w:t xml:space="preserve">compared </w:t>
      </w:r>
      <w:r w:rsidR="006D529F">
        <w:t xml:space="preserve">to </w:t>
      </w:r>
      <w:r w:rsidR="0041796D">
        <w:t xml:space="preserve">wild </w:t>
      </w:r>
      <w:r w:rsidR="006D529F">
        <w:t>fish</w:t>
      </w:r>
      <w:r w:rsidR="0041796D">
        <w:t xml:space="preserve">, as we found in </w:t>
      </w:r>
      <w:r w:rsidR="008D3087">
        <w:t xml:space="preserve">our </w:t>
      </w:r>
      <w:r w:rsidR="0041796D">
        <w:t xml:space="preserve">study. </w:t>
      </w:r>
    </w:p>
    <w:p w14:paraId="0212A6E9" w14:textId="77777777" w:rsidR="0041796D" w:rsidRDefault="0041796D" w:rsidP="00C164B2">
      <w:pPr>
        <w:spacing w:line="480" w:lineRule="auto"/>
      </w:pPr>
    </w:p>
    <w:p w14:paraId="15A5EC72" w14:textId="7323447A" w:rsidR="00A12513" w:rsidRDefault="00DA1C8F" w:rsidP="006D60A7">
      <w:pPr>
        <w:spacing w:line="480" w:lineRule="auto"/>
      </w:pPr>
      <w:r w:rsidRPr="007740D1">
        <w:t xml:space="preserve">We </w:t>
      </w:r>
      <w:r w:rsidR="00245C5A" w:rsidRPr="007740D1">
        <w:t xml:space="preserve">also </w:t>
      </w:r>
      <w:r w:rsidRPr="007740D1">
        <w:t>f</w:t>
      </w:r>
      <w:r w:rsidR="00245C5A" w:rsidRPr="007740D1">
        <w:t>oun</w:t>
      </w:r>
      <w:r w:rsidRPr="007740D1">
        <w:t xml:space="preserve">d seasonal differences in </w:t>
      </w:r>
      <w:r w:rsidR="006D529F">
        <w:t>MPTLC</w:t>
      </w:r>
      <w:r w:rsidRPr="007740D1">
        <w:t xml:space="preserve"> of juvenile lake trout in the central Main Lake.</w:t>
      </w:r>
      <w:r w:rsidR="0037745B" w:rsidRPr="007740D1">
        <w:t xml:space="preserve"> </w:t>
      </w:r>
      <w:r w:rsidR="00F97FC5">
        <w:t>S</w:t>
      </w:r>
      <w:r w:rsidR="006B7DFF">
        <w:t>tocked and wild fish</w:t>
      </w:r>
      <w:r w:rsidR="006D529F">
        <w:t xml:space="preserve"> </w:t>
      </w:r>
      <w:r w:rsidR="006B7DFF">
        <w:t xml:space="preserve">showed different trends in </w:t>
      </w:r>
      <w:r w:rsidR="0093427E">
        <w:t xml:space="preserve">seasonal </w:t>
      </w:r>
      <w:r w:rsidR="006B7DFF">
        <w:t>lipid levels</w:t>
      </w:r>
      <w:r w:rsidR="00F17E3B">
        <w:t xml:space="preserve">; </w:t>
      </w:r>
      <w:bookmarkStart w:id="43" w:name="_GoBack"/>
      <w:r w:rsidR="00F17E3B" w:rsidRPr="001B0D15">
        <w:rPr>
          <w:color w:val="FF0000"/>
          <w:rPrChange w:id="44" w:author="Ellen Marsden" w:date="2020-01-15T22:35:00Z">
            <w:rPr/>
          </w:rPrChange>
        </w:rPr>
        <w:t xml:space="preserve">the pattern in lipid content </w:t>
      </w:r>
      <w:r w:rsidR="0093427E" w:rsidRPr="001B0D15">
        <w:rPr>
          <w:color w:val="FF0000"/>
          <w:rPrChange w:id="45" w:author="Ellen Marsden" w:date="2020-01-15T22:35:00Z">
            <w:rPr/>
          </w:rPrChange>
        </w:rPr>
        <w:t xml:space="preserve">in </w:t>
      </w:r>
      <w:r w:rsidR="00F17E3B" w:rsidRPr="001B0D15">
        <w:rPr>
          <w:color w:val="FF0000"/>
          <w:rPrChange w:id="46" w:author="Ellen Marsden" w:date="2020-01-15T22:35:00Z">
            <w:rPr/>
          </w:rPrChange>
        </w:rPr>
        <w:t>the stocked fish appear</w:t>
      </w:r>
      <w:r w:rsidR="0093427E" w:rsidRPr="001B0D15">
        <w:rPr>
          <w:color w:val="FF0000"/>
          <w:rPrChange w:id="47" w:author="Ellen Marsden" w:date="2020-01-15T22:35:00Z">
            <w:rPr/>
          </w:rPrChange>
        </w:rPr>
        <w:t>ed</w:t>
      </w:r>
      <w:r w:rsidR="00F17E3B" w:rsidRPr="001B0D15">
        <w:rPr>
          <w:color w:val="FF0000"/>
          <w:rPrChange w:id="48" w:author="Ellen Marsden" w:date="2020-01-15T22:35:00Z">
            <w:rPr/>
          </w:rPrChange>
        </w:rPr>
        <w:t xml:space="preserve"> to influence the overall trend when all fish were analyzed together. </w:t>
      </w:r>
      <w:bookmarkEnd w:id="43"/>
      <w:r w:rsidR="00F6403B">
        <w:t>Lipid content of w</w:t>
      </w:r>
      <w:r w:rsidR="006B7DFF">
        <w:t>ild fish w</w:t>
      </w:r>
      <w:r w:rsidR="00F6403B">
        <w:t>as</w:t>
      </w:r>
      <w:r w:rsidR="006B7DFF">
        <w:t xml:space="preserve"> consistent with other </w:t>
      </w:r>
      <w:r w:rsidR="002D7072">
        <w:t xml:space="preserve">piscivorous </w:t>
      </w:r>
      <w:r w:rsidR="006B7DFF">
        <w:t>fishes</w:t>
      </w:r>
      <w:r w:rsidR="0093427E">
        <w:t xml:space="preserve">, in which </w:t>
      </w:r>
      <w:r w:rsidR="006B7DFF">
        <w:t xml:space="preserve">lipids are </w:t>
      </w:r>
      <w:r w:rsidR="00531576">
        <w:t xml:space="preserve">greatest </w:t>
      </w:r>
      <w:r w:rsidR="006B7DFF">
        <w:t xml:space="preserve">in the summer and lower in spring and </w:t>
      </w:r>
      <w:r w:rsidR="004647AA">
        <w:t>autumn</w:t>
      </w:r>
      <w:r w:rsidR="006B7DFF">
        <w:t xml:space="preserve"> (e.g. </w:t>
      </w:r>
      <w:proofErr w:type="spellStart"/>
      <w:r w:rsidR="006B7DFF">
        <w:t>Maden</w:t>
      </w:r>
      <w:r w:rsidR="007712A2">
        <w:t>j</w:t>
      </w:r>
      <w:r w:rsidR="006B7DFF">
        <w:t>ian</w:t>
      </w:r>
      <w:proofErr w:type="spellEnd"/>
      <w:r w:rsidR="006B7DFF">
        <w:t xml:space="preserve"> et al., 2000</w:t>
      </w:r>
      <w:r w:rsidR="002365D2">
        <w:t xml:space="preserve">; </w:t>
      </w:r>
      <w:r w:rsidR="006B7DFF">
        <w:t xml:space="preserve">Metcalfe et al., 2002). </w:t>
      </w:r>
      <w:r w:rsidR="006D60A7">
        <w:t xml:space="preserve">In summer, age-1 to 3 lake </w:t>
      </w:r>
      <w:r w:rsidR="003679BE">
        <w:t xml:space="preserve">trout </w:t>
      </w:r>
      <w:r w:rsidR="006D60A7">
        <w:t xml:space="preserve">have access to young-of-year </w:t>
      </w:r>
      <w:r w:rsidR="002E07B8">
        <w:t xml:space="preserve">smelt and </w:t>
      </w:r>
      <w:r w:rsidR="006D60A7">
        <w:t xml:space="preserve">alewife </w:t>
      </w:r>
      <w:r w:rsidR="002E07B8">
        <w:t>that hatch in June and July, respectively (</w:t>
      </w:r>
      <w:proofErr w:type="spellStart"/>
      <w:r w:rsidR="002E07B8">
        <w:t>Simonin</w:t>
      </w:r>
      <w:proofErr w:type="spellEnd"/>
      <w:r w:rsidR="002E07B8">
        <w:t xml:space="preserve"> et al 2016)</w:t>
      </w:r>
      <w:r w:rsidR="006D60A7">
        <w:t>,</w:t>
      </w:r>
      <w:r w:rsidR="002E07B8">
        <w:t xml:space="preserve"> and this prey base appears to be</w:t>
      </w:r>
      <w:r w:rsidR="006D60A7">
        <w:t xml:space="preserve"> sufficient to allow accumulation of lipid storage</w:t>
      </w:r>
      <w:r w:rsidR="002E07B8">
        <w:t xml:space="preserve"> in addition to growth</w:t>
      </w:r>
      <w:r w:rsidR="00B458E3">
        <w:t xml:space="preserve">. </w:t>
      </w:r>
      <w:r w:rsidR="006B7DFF">
        <w:t xml:space="preserve">Stocked fish, </w:t>
      </w:r>
      <w:r w:rsidR="00421FE8">
        <w:t>in contrast</w:t>
      </w:r>
      <w:r w:rsidR="006B7DFF">
        <w:t xml:space="preserve">, </w:t>
      </w:r>
      <w:r w:rsidR="0093427E">
        <w:t xml:space="preserve">showed </w:t>
      </w:r>
      <w:r w:rsidR="006B7DFF">
        <w:t xml:space="preserve">significant declines in lipid content from spring to summer to </w:t>
      </w:r>
      <w:r w:rsidR="007C25E7">
        <w:t>autumn</w:t>
      </w:r>
      <w:r w:rsidR="006B7DFF">
        <w:t xml:space="preserve">. </w:t>
      </w:r>
      <w:r w:rsidR="005C07F9">
        <w:t xml:space="preserve">Lipid levels of the hatchery fish </w:t>
      </w:r>
      <w:r w:rsidR="006D60A7">
        <w:t xml:space="preserve">also declined substantially </w:t>
      </w:r>
      <w:r w:rsidR="00BA223C">
        <w:t xml:space="preserve">after </w:t>
      </w:r>
      <w:r w:rsidR="006D60A7">
        <w:t>stocking in November</w:t>
      </w:r>
      <w:r w:rsidR="00BA223C">
        <w:t>, as lipid levels in fish sampled from the hatchery just prior to stocking were substantially higher than in stocked fish caught in the lake in spring</w:t>
      </w:r>
      <w:r w:rsidR="006D60A7">
        <w:t>.</w:t>
      </w:r>
      <w:r w:rsidR="009A0263">
        <w:t xml:space="preserve"> </w:t>
      </w:r>
      <w:r w:rsidR="009175C1">
        <w:t xml:space="preserve">Although this comparison was made between two cohorts (i.e., lake trout sampled prior to stocking in November, and the previous cohort sampled in spring and </w:t>
      </w:r>
      <w:r w:rsidR="009175C1">
        <w:lastRenderedPageBreak/>
        <w:t xml:space="preserve">summer of the same year), hatchery conditions and diet are consistent from year to year, and we can assume reasonable consistency in lake conditions in two consecutive years. </w:t>
      </w:r>
      <w:r w:rsidR="00336F59">
        <w:t xml:space="preserve">The consistent seasonal decline in lipid content of stocked juvenile lake trout suggests that these fish will </w:t>
      </w:r>
      <w:r w:rsidR="00843E68">
        <w:t>have less</w:t>
      </w:r>
      <w:r w:rsidR="00336F59">
        <w:t xml:space="preserve"> energy reserves than wild juveniles </w:t>
      </w:r>
      <w:r w:rsidR="00843E68">
        <w:t xml:space="preserve">to survive through </w:t>
      </w:r>
      <w:r w:rsidR="006D60A7">
        <w:t xml:space="preserve">their second </w:t>
      </w:r>
      <w:r w:rsidR="00843E68">
        <w:t>winter</w:t>
      </w:r>
      <w:r w:rsidR="006D60A7">
        <w:t xml:space="preserve"> in the lake</w:t>
      </w:r>
      <w:r w:rsidR="00336F59">
        <w:t>.</w:t>
      </w:r>
      <w:r w:rsidR="00C53ED5">
        <w:t xml:space="preserve"> The high-nutrient diet that stocked lake trout were fed in the hatchery does not appear to give them a </w:t>
      </w:r>
      <w:r w:rsidR="006D60A7">
        <w:t xml:space="preserve">lasting </w:t>
      </w:r>
      <w:r w:rsidR="00C53ED5">
        <w:t xml:space="preserve">advantage over wild lake trout, as wild fish surpass stocked fish in lipid content by the summer following their first winter in the lake. </w:t>
      </w:r>
      <w:r w:rsidR="006D60A7">
        <w:t xml:space="preserve">However, the high lipid content of stocked fish may be </w:t>
      </w:r>
      <w:r w:rsidR="00964949">
        <w:t xml:space="preserve">advantageous </w:t>
      </w:r>
      <w:r w:rsidR="00124AE0">
        <w:t xml:space="preserve">for survival through the first </w:t>
      </w:r>
      <w:ins w:id="49" w:author="Ellen Marsden" w:date="2020-01-13T18:29:00Z">
        <w:r w:rsidR="00495867">
          <w:t xml:space="preserve">winter </w:t>
        </w:r>
      </w:ins>
      <w:r w:rsidR="00124AE0">
        <w:t>post-stocking</w:t>
      </w:r>
      <w:del w:id="50" w:author="Ellen Marsden" w:date="2020-01-13T18:30:00Z">
        <w:r w:rsidR="00124AE0" w:rsidDel="00495867">
          <w:delText xml:space="preserve"> winter</w:delText>
        </w:r>
      </w:del>
      <w:r w:rsidR="00124AE0">
        <w:t>, as they learn to feed on active prey and cope with stresses associated with predators.</w:t>
      </w:r>
    </w:p>
    <w:p w14:paraId="196C8604" w14:textId="77777777" w:rsidR="002E07B8" w:rsidRDefault="002E07B8" w:rsidP="006D60A7">
      <w:pPr>
        <w:spacing w:line="480" w:lineRule="auto"/>
      </w:pPr>
    </w:p>
    <w:p w14:paraId="735E0E8F" w14:textId="3B3554E5" w:rsidR="00D85953" w:rsidRDefault="009633B0" w:rsidP="00EB7384">
      <w:pPr>
        <w:spacing w:line="480" w:lineRule="auto"/>
      </w:pPr>
      <w:r>
        <w:rPr>
          <w:color w:val="000000" w:themeColor="text1"/>
        </w:rPr>
        <w:t>Our</w:t>
      </w:r>
      <w:r>
        <w:t xml:space="preserve"> results do not help to explain t</w:t>
      </w:r>
      <w:r w:rsidR="006E309F">
        <w:t>he greater abundance of wild recruits in the central Main Lake</w:t>
      </w:r>
      <w:r w:rsidR="009A742B">
        <w:t xml:space="preserve"> relative to other regions of Lake Champlain</w:t>
      </w:r>
      <w:r w:rsidR="00674A77">
        <w:t xml:space="preserve"> because</w:t>
      </w:r>
      <w:r>
        <w:t xml:space="preserve"> </w:t>
      </w:r>
      <w:r w:rsidR="009A742B">
        <w:t>we did not find</w:t>
      </w:r>
      <w:r>
        <w:t xml:space="preserve"> spatial variation in lipid content in juvenile lake trout</w:t>
      </w:r>
      <w:r w:rsidR="009A742B">
        <w:t>.</w:t>
      </w:r>
      <w:r w:rsidR="00FF33E1">
        <w:t xml:space="preserve"> L</w:t>
      </w:r>
      <w:r w:rsidR="006E309F">
        <w:t>arger sample sizes and additional years of data would be useful to confirm this result.</w:t>
      </w:r>
      <w:r w:rsidR="009A0263">
        <w:t xml:space="preserve"> </w:t>
      </w:r>
      <w:r w:rsidR="006E309F">
        <w:t xml:space="preserve">The increase in lipid levels of wild recruits during the summer is predictable and encouraging, as the data </w:t>
      </w:r>
      <w:r w:rsidR="003E2349">
        <w:t xml:space="preserve">suggest </w:t>
      </w:r>
      <w:r w:rsidR="006E309F">
        <w:t>that wild juvenile lake trout are feeding well</w:t>
      </w:r>
      <w:r w:rsidR="003E2349">
        <w:t>; higher lipid content is associated with</w:t>
      </w:r>
      <w:r w:rsidR="006E309F">
        <w:t xml:space="preserve"> high survival potential. </w:t>
      </w:r>
      <w:r w:rsidR="00FF33E1">
        <w:t>However, w</w:t>
      </w:r>
      <w:r w:rsidR="005E11E2">
        <w:t>e only examined juveniles from June to September</w:t>
      </w:r>
      <w:r w:rsidR="00FF33E1">
        <w:t>. A</w:t>
      </w:r>
      <w:r w:rsidR="005E11E2">
        <w:t xml:space="preserve">nalysis of juvenile lake trout throughout the year would provide a more complete picture of lipid acquisition and depletion over the winter. </w:t>
      </w:r>
      <w:r w:rsidR="006E309F">
        <w:t xml:space="preserve">The dramatic loss of the lipid advantage of the hatchery lake trout have at stocking is interesting; hatchery fish may be at a substantial disadvantage </w:t>
      </w:r>
      <w:r w:rsidR="00E86049">
        <w:t xml:space="preserve">during their first winter </w:t>
      </w:r>
      <w:r w:rsidR="006E309F">
        <w:t>as they acclimate to wild conditions</w:t>
      </w:r>
      <w:r w:rsidR="00921170">
        <w:t xml:space="preserve"> and </w:t>
      </w:r>
      <w:r w:rsidR="00EB7384">
        <w:t xml:space="preserve">therefore </w:t>
      </w:r>
      <w:r w:rsidR="00921170">
        <w:t>need the higher lipid content provided by the hatchery</w:t>
      </w:r>
      <w:r w:rsidR="006E309F">
        <w:t>.</w:t>
      </w:r>
      <w:r w:rsidR="00EB7384">
        <w:t xml:space="preserve"> However, w</w:t>
      </w:r>
      <w:r w:rsidR="00921170">
        <w:t xml:space="preserve">e do not know the survival rate </w:t>
      </w:r>
      <w:r w:rsidR="00EB7384">
        <w:t xml:space="preserve">of stocked lake trout </w:t>
      </w:r>
      <w:r w:rsidR="00921170">
        <w:t>during the first winter after stocking</w:t>
      </w:r>
      <w:r w:rsidR="005A0BC6">
        <w:t>. T</w:t>
      </w:r>
      <w:r w:rsidR="0067338B">
        <w:t xml:space="preserve">he </w:t>
      </w:r>
      <w:r w:rsidR="005A0BC6">
        <w:t>population of lake trout in Lake Champlain has been maintained by fish stocked with</w:t>
      </w:r>
      <w:r w:rsidR="0067338B">
        <w:t xml:space="preserve"> high lipid content, but </w:t>
      </w:r>
      <w:r w:rsidR="005A0BC6">
        <w:t xml:space="preserve">we do </w:t>
      </w:r>
      <w:r w:rsidR="005A0BC6">
        <w:lastRenderedPageBreak/>
        <w:t>not know whether post-stocking survival is</w:t>
      </w:r>
      <w:r w:rsidR="0067338B">
        <w:t xml:space="preserve"> dependent on </w:t>
      </w:r>
      <w:r w:rsidR="005A0BC6">
        <w:t xml:space="preserve">this </w:t>
      </w:r>
      <w:r w:rsidR="0067338B">
        <w:t>high lipid content</w:t>
      </w:r>
      <w:r w:rsidR="00921170">
        <w:t xml:space="preserve">. </w:t>
      </w:r>
      <w:r w:rsidR="005A0BC6">
        <w:t>That is, could the same size lake trout population be supported by stocking fish with half the lipid content at stocking?</w:t>
      </w:r>
      <w:r w:rsidR="00EB7384">
        <w:t xml:space="preserve"> </w:t>
      </w:r>
      <w:r w:rsidR="00832B84">
        <w:t xml:space="preserve">We propose two </w:t>
      </w:r>
      <w:r w:rsidR="00832B84" w:rsidRPr="005A0BC6">
        <w:t>competing</w:t>
      </w:r>
      <w:r w:rsidR="00832B84">
        <w:t xml:space="preserve"> hypotheses</w:t>
      </w:r>
      <w:r w:rsidR="00DE0364">
        <w:t>:</w:t>
      </w:r>
      <w:r w:rsidR="00832B84">
        <w:t xml:space="preserve"> </w:t>
      </w:r>
      <w:r w:rsidR="00DE0364">
        <w:t>high lipid content e</w:t>
      </w:r>
      <w:r w:rsidR="00832B84">
        <w:t xml:space="preserve">ither 1) provides the necessary energy reserves for stocked fish to </w:t>
      </w:r>
      <w:r w:rsidR="00DE0364">
        <w:t>acclimate to life in the wild and learn to forage</w:t>
      </w:r>
      <w:r w:rsidR="00832B84">
        <w:t xml:space="preserve">, or 2) </w:t>
      </w:r>
      <w:r w:rsidR="007F030F">
        <w:t>imposes a</w:t>
      </w:r>
      <w:r w:rsidR="003E2349">
        <w:t>n energetic penalty</w:t>
      </w:r>
      <w:r w:rsidR="007F030F">
        <w:t xml:space="preserve"> that cannot be sustained in the wild</w:t>
      </w:r>
      <w:r w:rsidR="00832B84">
        <w:t xml:space="preserve">. </w:t>
      </w:r>
      <w:r w:rsidR="002F4BFD">
        <w:t>To test these hypotheses, hatcheries could evaluate post-stocking performance and survival of lake trout raised with normal</w:t>
      </w:r>
      <w:r w:rsidR="0067338B">
        <w:t xml:space="preserve"> and reduced</w:t>
      </w:r>
      <w:r w:rsidR="002F4BFD">
        <w:t xml:space="preserve"> hatchery diet</w:t>
      </w:r>
      <w:r w:rsidR="0067338B">
        <w:t>s.</w:t>
      </w:r>
      <w:r w:rsidR="002F4BFD">
        <w:t xml:space="preserve">  </w:t>
      </w:r>
      <w:r w:rsidR="00832B84">
        <w:t xml:space="preserve">If the </w:t>
      </w:r>
      <w:r w:rsidR="00D56471">
        <w:t xml:space="preserve">second </w:t>
      </w:r>
      <w:r w:rsidR="00832B84">
        <w:t xml:space="preserve">hypothesis is supported and the </w:t>
      </w:r>
      <w:r w:rsidR="00D56471">
        <w:t xml:space="preserve">first </w:t>
      </w:r>
      <w:r w:rsidR="00832B84">
        <w:t xml:space="preserve">refuted, </w:t>
      </w:r>
      <w:r w:rsidR="00E9000E">
        <w:t xml:space="preserve">hatcheries may </w:t>
      </w:r>
      <w:r w:rsidR="00AB0CB8">
        <w:t>be able to</w:t>
      </w:r>
      <w:r w:rsidR="00C76728">
        <w:t xml:space="preserve"> </w:t>
      </w:r>
      <w:r w:rsidR="00AB0CB8">
        <w:t>achieve</w:t>
      </w:r>
      <w:r w:rsidR="00C76728">
        <w:t xml:space="preserve"> the same </w:t>
      </w:r>
      <w:r w:rsidR="00AB0CB8">
        <w:t xml:space="preserve">level of </w:t>
      </w:r>
      <w:r w:rsidR="00C76728">
        <w:t xml:space="preserve">survival by stocking smaller lake trout earlier in the year (e.g., May), when </w:t>
      </w:r>
      <w:r w:rsidR="00AB0CB8">
        <w:t>seasonal prey production is increasing and transition to a wild diet may be easier than in November</w:t>
      </w:r>
      <w:r w:rsidR="00E9000E">
        <w:t>.</w:t>
      </w:r>
    </w:p>
    <w:p w14:paraId="7A616C3F" w14:textId="77777777" w:rsidR="00D06BB4" w:rsidRDefault="00D06BB4" w:rsidP="00C164B2">
      <w:pPr>
        <w:spacing w:line="480" w:lineRule="auto"/>
        <w:rPr>
          <w:b/>
        </w:rPr>
      </w:pPr>
    </w:p>
    <w:p w14:paraId="0682A719" w14:textId="77777777" w:rsidR="00C164B2" w:rsidRDefault="00C164B2" w:rsidP="009A0263">
      <w:pPr>
        <w:spacing w:line="480" w:lineRule="auto"/>
        <w:outlineLvl w:val="0"/>
        <w:rPr>
          <w:b/>
        </w:rPr>
      </w:pPr>
      <w:r>
        <w:rPr>
          <w:b/>
        </w:rPr>
        <w:t>Acknowledgements</w:t>
      </w:r>
    </w:p>
    <w:p w14:paraId="5D512772" w14:textId="2E7B0D39" w:rsidR="00D435AE" w:rsidRDefault="004D3B94" w:rsidP="006D40D3">
      <w:pPr>
        <w:spacing w:line="480" w:lineRule="auto"/>
        <w:rPr>
          <w:color w:val="000000"/>
        </w:rPr>
      </w:pPr>
      <w:r>
        <w:rPr>
          <w:color w:val="000000"/>
        </w:rPr>
        <w:t>We</w:t>
      </w:r>
      <w:r w:rsidR="006D40D3" w:rsidRPr="00641C21">
        <w:rPr>
          <w:color w:val="000000"/>
        </w:rPr>
        <w:t xml:space="preserve"> thank Pascal Wilkins, Matthew Fidler, and Katrina </w:t>
      </w:r>
      <w:proofErr w:type="spellStart"/>
      <w:r w:rsidR="006D40D3" w:rsidRPr="00641C21">
        <w:rPr>
          <w:color w:val="000000"/>
        </w:rPr>
        <w:t>Rokosz</w:t>
      </w:r>
      <w:proofErr w:type="spellEnd"/>
      <w:r w:rsidR="006D40D3" w:rsidRPr="00641C21">
        <w:rPr>
          <w:color w:val="000000"/>
        </w:rPr>
        <w:t xml:space="preserve"> for their tireless support during fish collection</w:t>
      </w:r>
      <w:r>
        <w:rPr>
          <w:color w:val="000000"/>
        </w:rPr>
        <w:t>, and</w:t>
      </w:r>
      <w:r w:rsidR="006D40D3" w:rsidRPr="00641C21">
        <w:rPr>
          <w:color w:val="000000"/>
        </w:rPr>
        <w:t xml:space="preserve"> Robin Sorrentino, Grace Ireland, Samuel McClellan, and Stephen Rotella</w:t>
      </w:r>
      <w:r>
        <w:rPr>
          <w:color w:val="000000"/>
        </w:rPr>
        <w:t xml:space="preserve"> for their assistance in the laboratory.</w:t>
      </w:r>
      <w:r w:rsidR="00B81706">
        <w:rPr>
          <w:color w:val="000000"/>
        </w:rPr>
        <w:t xml:space="preserve"> </w:t>
      </w:r>
      <w:r>
        <w:rPr>
          <w:color w:val="000000"/>
        </w:rPr>
        <w:t>We</w:t>
      </w:r>
      <w:r w:rsidR="008A6D71" w:rsidRPr="00641C21">
        <w:rPr>
          <w:color w:val="000000"/>
        </w:rPr>
        <w:t xml:space="preserve"> </w:t>
      </w:r>
      <w:r w:rsidR="006D40D3" w:rsidRPr="00641C21">
        <w:rPr>
          <w:color w:val="000000"/>
        </w:rPr>
        <w:t>acknowledge the University of Vermont Office of Fellowships, Opportunities, and Undergraduate Research for a Summer Undergraduate Research Fellowship, Mini Grant, and Travel Award</w:t>
      </w:r>
      <w:r w:rsidR="007740D1">
        <w:rPr>
          <w:color w:val="000000"/>
        </w:rPr>
        <w:t xml:space="preserve"> to MGS</w:t>
      </w:r>
      <w:r w:rsidR="006D40D3" w:rsidRPr="00641C21">
        <w:rPr>
          <w:color w:val="000000"/>
        </w:rPr>
        <w:t xml:space="preserve">. </w:t>
      </w:r>
    </w:p>
    <w:p w14:paraId="0D63378E" w14:textId="77777777" w:rsidR="000500F4" w:rsidRDefault="000500F4" w:rsidP="006D40D3">
      <w:pPr>
        <w:spacing w:line="480" w:lineRule="auto"/>
        <w:rPr>
          <w:color w:val="000000"/>
        </w:rPr>
      </w:pPr>
    </w:p>
    <w:p w14:paraId="3256EEB8" w14:textId="77777777" w:rsidR="00C164B2" w:rsidRPr="00C67BCE" w:rsidRDefault="00C164B2" w:rsidP="009A0263">
      <w:pPr>
        <w:spacing w:line="480" w:lineRule="auto"/>
        <w:outlineLvl w:val="0"/>
        <w:rPr>
          <w:b/>
        </w:rPr>
      </w:pPr>
      <w:r w:rsidRPr="00C67BCE">
        <w:rPr>
          <w:b/>
        </w:rPr>
        <w:t>References</w:t>
      </w:r>
    </w:p>
    <w:p w14:paraId="4C10E228" w14:textId="77777777" w:rsidR="00277993" w:rsidRPr="005C0AAE" w:rsidRDefault="00277993" w:rsidP="005750AF">
      <w:pPr>
        <w:spacing w:line="480" w:lineRule="auto"/>
        <w:ind w:left="720" w:hanging="720"/>
      </w:pPr>
      <w:r w:rsidRPr="005C0AAE">
        <w:rPr>
          <w:color w:val="222222"/>
          <w:shd w:val="clear" w:color="auto" w:fill="FFFFFF"/>
        </w:rPr>
        <w:t>Adams, S.M.</w:t>
      </w:r>
      <w:r w:rsidR="003850A4">
        <w:rPr>
          <w:color w:val="222222"/>
          <w:shd w:val="clear" w:color="auto" w:fill="FFFFFF"/>
        </w:rPr>
        <w:t xml:space="preserve">, </w:t>
      </w:r>
      <w:r w:rsidRPr="005C0AAE">
        <w:rPr>
          <w:color w:val="222222"/>
          <w:shd w:val="clear" w:color="auto" w:fill="FFFFFF"/>
        </w:rPr>
        <w:t>1999</w:t>
      </w:r>
      <w:r w:rsidR="005C0AAE">
        <w:rPr>
          <w:color w:val="222222"/>
          <w:shd w:val="clear" w:color="auto" w:fill="FFFFFF"/>
        </w:rPr>
        <w:t xml:space="preserve">. </w:t>
      </w:r>
      <w:r w:rsidRPr="005C0AAE">
        <w:rPr>
          <w:color w:val="222222"/>
          <w:shd w:val="clear" w:color="auto" w:fill="FFFFFF"/>
        </w:rPr>
        <w:t>Ecological role of lipids in the health and success of fish populations.</w:t>
      </w:r>
      <w:r w:rsidR="005C0AAE">
        <w:rPr>
          <w:color w:val="222222"/>
          <w:shd w:val="clear" w:color="auto" w:fill="FFFFFF"/>
        </w:rPr>
        <w:t xml:space="preserve">, in: Arts, M.T., </w:t>
      </w:r>
      <w:proofErr w:type="spellStart"/>
      <w:r w:rsidR="005C0AAE">
        <w:rPr>
          <w:color w:val="222222"/>
          <w:shd w:val="clear" w:color="auto" w:fill="FFFFFF"/>
        </w:rPr>
        <w:t>Wainmain</w:t>
      </w:r>
      <w:proofErr w:type="spellEnd"/>
      <w:r w:rsidR="005C0AAE">
        <w:rPr>
          <w:color w:val="222222"/>
          <w:shd w:val="clear" w:color="auto" w:fill="FFFFFF"/>
        </w:rPr>
        <w:t xml:space="preserve">, B.C. (Eds.), </w:t>
      </w:r>
      <w:r w:rsidRPr="005C0AAE">
        <w:rPr>
          <w:iCs/>
          <w:color w:val="222222"/>
          <w:shd w:val="clear" w:color="auto" w:fill="FFFFFF"/>
        </w:rPr>
        <w:t>Lipids in freshwater ecosystems</w:t>
      </w:r>
      <w:r w:rsidR="005C0AAE">
        <w:rPr>
          <w:color w:val="222222"/>
          <w:shd w:val="clear" w:color="auto" w:fill="FFFFFF"/>
        </w:rPr>
        <w:t xml:space="preserve">. </w:t>
      </w:r>
      <w:r w:rsidRPr="005C0AAE">
        <w:rPr>
          <w:color w:val="222222"/>
          <w:shd w:val="clear" w:color="auto" w:fill="FFFFFF"/>
        </w:rPr>
        <w:t>Springer, New York</w:t>
      </w:r>
      <w:r w:rsidR="005C0AAE">
        <w:rPr>
          <w:color w:val="222222"/>
          <w:shd w:val="clear" w:color="auto" w:fill="FFFFFF"/>
        </w:rPr>
        <w:t>, pp. 132-160.</w:t>
      </w:r>
    </w:p>
    <w:p w14:paraId="3EC10627" w14:textId="77777777" w:rsidR="0002051D" w:rsidRPr="000D42FA" w:rsidRDefault="0002051D" w:rsidP="000D42FA">
      <w:pPr>
        <w:spacing w:line="480" w:lineRule="auto"/>
        <w:ind w:left="720" w:hanging="720"/>
      </w:pPr>
      <w:r w:rsidRPr="005C0AAE">
        <w:lastRenderedPageBreak/>
        <w:t xml:space="preserve">Amara, R., </w:t>
      </w:r>
      <w:proofErr w:type="spellStart"/>
      <w:r w:rsidRPr="000D42FA">
        <w:t>Meziane</w:t>
      </w:r>
      <w:proofErr w:type="spellEnd"/>
      <w:r w:rsidRPr="000D42FA">
        <w:t xml:space="preserve">, T., </w:t>
      </w:r>
      <w:proofErr w:type="spellStart"/>
      <w:r w:rsidRPr="000D42FA">
        <w:t>Gilliers</w:t>
      </w:r>
      <w:proofErr w:type="spellEnd"/>
      <w:r w:rsidRPr="000D42FA">
        <w:t xml:space="preserve">, C., </w:t>
      </w:r>
      <w:proofErr w:type="spellStart"/>
      <w:r w:rsidRPr="000D42FA">
        <w:t>Hermell</w:t>
      </w:r>
      <w:proofErr w:type="spellEnd"/>
      <w:r w:rsidRPr="000D42FA">
        <w:t>, G.,</w:t>
      </w:r>
      <w:r w:rsidR="00F55211" w:rsidRPr="000D42FA">
        <w:t xml:space="preserve"> </w:t>
      </w:r>
      <w:proofErr w:type="spellStart"/>
      <w:r w:rsidRPr="000D42FA">
        <w:t>Laffargue</w:t>
      </w:r>
      <w:proofErr w:type="spellEnd"/>
      <w:r w:rsidRPr="000D42FA">
        <w:t>, P.</w:t>
      </w:r>
      <w:r w:rsidR="003850A4" w:rsidRPr="000D42FA">
        <w:t xml:space="preserve">, </w:t>
      </w:r>
      <w:r w:rsidRPr="000D42FA">
        <w:t xml:space="preserve">2007. Growth and condition indices in juvenile sole </w:t>
      </w:r>
      <w:proofErr w:type="spellStart"/>
      <w:r w:rsidRPr="000D42FA">
        <w:rPr>
          <w:i/>
        </w:rPr>
        <w:t>Solea</w:t>
      </w:r>
      <w:proofErr w:type="spellEnd"/>
      <w:r w:rsidRPr="000D42FA">
        <w:rPr>
          <w:i/>
        </w:rPr>
        <w:t xml:space="preserve"> </w:t>
      </w:r>
      <w:proofErr w:type="spellStart"/>
      <w:r w:rsidRPr="000D42FA">
        <w:rPr>
          <w:i/>
        </w:rPr>
        <w:t>solea</w:t>
      </w:r>
      <w:proofErr w:type="spellEnd"/>
      <w:r w:rsidRPr="000D42FA">
        <w:t xml:space="preserve"> measured to assess the quality of essential fish habitat. </w:t>
      </w:r>
      <w:r w:rsidRPr="000D42FA">
        <w:rPr>
          <w:iCs/>
        </w:rPr>
        <w:t>Mar</w:t>
      </w:r>
      <w:r w:rsidR="00D147D1" w:rsidRPr="000D42FA">
        <w:rPr>
          <w:iCs/>
        </w:rPr>
        <w:t xml:space="preserve">. </w:t>
      </w:r>
      <w:r w:rsidRPr="000D42FA">
        <w:rPr>
          <w:iCs/>
        </w:rPr>
        <w:t>Ecol</w:t>
      </w:r>
      <w:r w:rsidR="00D147D1" w:rsidRPr="000D42FA">
        <w:rPr>
          <w:iCs/>
        </w:rPr>
        <w:t xml:space="preserve">. </w:t>
      </w:r>
      <w:r w:rsidRPr="000D42FA">
        <w:rPr>
          <w:iCs/>
        </w:rPr>
        <w:t>Prog</w:t>
      </w:r>
      <w:r w:rsidR="00D147D1" w:rsidRPr="000D42FA">
        <w:rPr>
          <w:iCs/>
        </w:rPr>
        <w:t xml:space="preserve">. </w:t>
      </w:r>
      <w:r w:rsidRPr="000D42FA">
        <w:rPr>
          <w:iCs/>
        </w:rPr>
        <w:t>Ser</w:t>
      </w:r>
      <w:r w:rsidR="00F55211" w:rsidRPr="000D42FA">
        <w:rPr>
          <w:iCs/>
        </w:rPr>
        <w:t>.</w:t>
      </w:r>
      <w:r w:rsidRPr="000D42FA">
        <w:rPr>
          <w:iCs/>
        </w:rPr>
        <w:t xml:space="preserve"> 351</w:t>
      </w:r>
      <w:r w:rsidRPr="000D42FA">
        <w:t>, 201-208.</w:t>
      </w:r>
    </w:p>
    <w:p w14:paraId="0E15D60B" w14:textId="77777777" w:rsidR="000D42FA" w:rsidRPr="000D42FA" w:rsidRDefault="000D42FA" w:rsidP="000D42FA">
      <w:pPr>
        <w:spacing w:line="480" w:lineRule="auto"/>
        <w:ind w:left="480" w:hanging="480"/>
        <w:rPr>
          <w:lang w:eastAsia="zh-CN"/>
        </w:rPr>
      </w:pPr>
      <w:proofErr w:type="spellStart"/>
      <w:r w:rsidRPr="000D42FA">
        <w:rPr>
          <w:lang w:eastAsia="zh-CN"/>
        </w:rPr>
        <w:t>Bergström</w:t>
      </w:r>
      <w:proofErr w:type="spellEnd"/>
      <w:r w:rsidRPr="000D42FA">
        <w:rPr>
          <w:lang w:eastAsia="zh-CN"/>
        </w:rPr>
        <w:t>, E. 1989. Effect of natural and artificial diets on seasonal changes in fatty acid composition and total body lipid content of wild and hatchery-reared Atlantic salmon (</w:t>
      </w:r>
      <w:r w:rsidRPr="000D42FA">
        <w:rPr>
          <w:i/>
          <w:iCs/>
          <w:lang w:eastAsia="zh-CN"/>
        </w:rPr>
        <w:t>Salmo salar</w:t>
      </w:r>
      <w:r w:rsidRPr="000D42FA">
        <w:rPr>
          <w:lang w:eastAsia="zh-CN"/>
        </w:rPr>
        <w:t xml:space="preserve"> L.) </w:t>
      </w:r>
      <w:proofErr w:type="spellStart"/>
      <w:r w:rsidRPr="000D42FA">
        <w:rPr>
          <w:lang w:eastAsia="zh-CN"/>
        </w:rPr>
        <w:t>parr</w:t>
      </w:r>
      <w:proofErr w:type="spellEnd"/>
      <w:r w:rsidRPr="000D42FA">
        <w:rPr>
          <w:lang w:eastAsia="zh-CN"/>
        </w:rPr>
        <w:t xml:space="preserve">-smolt. Aquaculture 82, 205–217. </w:t>
      </w:r>
    </w:p>
    <w:p w14:paraId="76C12F99" w14:textId="77777777" w:rsidR="004C72E8" w:rsidRPr="000D42FA" w:rsidRDefault="004C72E8" w:rsidP="000D42FA">
      <w:pPr>
        <w:spacing w:line="480" w:lineRule="auto"/>
        <w:ind w:left="720" w:hanging="720"/>
      </w:pPr>
      <w:r w:rsidRPr="000D42FA">
        <w:t>Biro, P.A., Morton, A.E., Post, J.R.,</w:t>
      </w:r>
      <w:r w:rsidR="00F55211" w:rsidRPr="000D42FA">
        <w:t xml:space="preserve"> </w:t>
      </w:r>
      <w:r w:rsidRPr="000D42FA">
        <w:t>Parkinson, E.A.</w:t>
      </w:r>
      <w:r w:rsidR="003850A4" w:rsidRPr="000D42FA">
        <w:t xml:space="preserve">, </w:t>
      </w:r>
      <w:r w:rsidRPr="000D42FA">
        <w:t>2004. Over-winter lipid depletion and mortality of age-0 rainbow trout (</w:t>
      </w:r>
      <w:r w:rsidRPr="000D42FA">
        <w:rPr>
          <w:i/>
          <w:iCs/>
        </w:rPr>
        <w:t>Oncorhynchus mykiss</w:t>
      </w:r>
      <w:r w:rsidRPr="000D42FA">
        <w:t xml:space="preserve">). </w:t>
      </w:r>
      <w:r w:rsidRPr="000D42FA">
        <w:rPr>
          <w:iCs/>
        </w:rPr>
        <w:t>Can</w:t>
      </w:r>
      <w:r w:rsidR="00D147D1" w:rsidRPr="000D42FA">
        <w:rPr>
          <w:iCs/>
        </w:rPr>
        <w:t xml:space="preserve">. </w:t>
      </w:r>
      <w:r w:rsidRPr="000D42FA">
        <w:rPr>
          <w:iCs/>
        </w:rPr>
        <w:t>J</w:t>
      </w:r>
      <w:r w:rsidR="00D147D1" w:rsidRPr="000D42FA">
        <w:rPr>
          <w:iCs/>
        </w:rPr>
        <w:t xml:space="preserve">. </w:t>
      </w:r>
      <w:r w:rsidRPr="000D42FA">
        <w:rPr>
          <w:iCs/>
        </w:rPr>
        <w:t>Fish</w:t>
      </w:r>
      <w:r w:rsidR="00D147D1" w:rsidRPr="000D42FA">
        <w:rPr>
          <w:iCs/>
        </w:rPr>
        <w:t xml:space="preserve">. </w:t>
      </w:r>
      <w:r w:rsidRPr="000D42FA">
        <w:rPr>
          <w:iCs/>
        </w:rPr>
        <w:t>Aqua</w:t>
      </w:r>
      <w:r w:rsidR="00D147D1" w:rsidRPr="000D42FA">
        <w:rPr>
          <w:iCs/>
        </w:rPr>
        <w:t xml:space="preserve">t. </w:t>
      </w:r>
      <w:r w:rsidRPr="000D42FA">
        <w:rPr>
          <w:iCs/>
        </w:rPr>
        <w:t>Sci</w:t>
      </w:r>
      <w:r w:rsidR="00F55211" w:rsidRPr="000D42FA">
        <w:rPr>
          <w:iCs/>
        </w:rPr>
        <w:t xml:space="preserve">. 61, </w:t>
      </w:r>
      <w:r w:rsidRPr="000D42FA">
        <w:t>1513-1519</w:t>
      </w:r>
    </w:p>
    <w:p w14:paraId="6C4BE4FC" w14:textId="77777777" w:rsidR="00482899" w:rsidRPr="000D42FA" w:rsidRDefault="00B750E8" w:rsidP="000D42FA">
      <w:pPr>
        <w:spacing w:line="480" w:lineRule="auto"/>
        <w:ind w:left="720" w:hanging="720"/>
      </w:pPr>
      <w:r w:rsidRPr="000D42FA">
        <w:t>Brown, C.,</w:t>
      </w:r>
      <w:r w:rsidR="003850A4" w:rsidRPr="000D42FA">
        <w:t xml:space="preserve"> </w:t>
      </w:r>
      <w:proofErr w:type="spellStart"/>
      <w:r w:rsidRPr="000D42FA">
        <w:t>Laland</w:t>
      </w:r>
      <w:proofErr w:type="spellEnd"/>
      <w:r w:rsidRPr="000D42FA">
        <w:t>, K.</w:t>
      </w:r>
      <w:r w:rsidR="003850A4" w:rsidRPr="000D42FA">
        <w:t xml:space="preserve">, </w:t>
      </w:r>
      <w:r w:rsidRPr="000D42FA">
        <w:t xml:space="preserve">2002. Social enhancement and social inhibition of foraging </w:t>
      </w:r>
      <w:proofErr w:type="spellStart"/>
      <w:r w:rsidRPr="000D42FA">
        <w:t>behaviour</w:t>
      </w:r>
      <w:proofErr w:type="spellEnd"/>
      <w:r w:rsidRPr="000D42FA">
        <w:t xml:space="preserve"> in hatchery‐reared Atlantic salmon. </w:t>
      </w:r>
      <w:r w:rsidRPr="000D42FA">
        <w:rPr>
          <w:iCs/>
        </w:rPr>
        <w:t>Journal of Fish Biology</w:t>
      </w:r>
      <w:r w:rsidR="005C0AAE" w:rsidRPr="000D42FA">
        <w:rPr>
          <w:iCs/>
        </w:rPr>
        <w:t xml:space="preserve">. </w:t>
      </w:r>
      <w:r w:rsidRPr="000D42FA">
        <w:rPr>
          <w:iCs/>
        </w:rPr>
        <w:t>61</w:t>
      </w:r>
      <w:r w:rsidR="005C0AAE" w:rsidRPr="000D42FA">
        <w:t xml:space="preserve">, </w:t>
      </w:r>
      <w:r w:rsidRPr="000D42FA">
        <w:t>987-998.</w:t>
      </w:r>
    </w:p>
    <w:p w14:paraId="369C80AC" w14:textId="77777777" w:rsidR="00716EA1" w:rsidRPr="000D42FA" w:rsidRDefault="00482899" w:rsidP="000D42FA">
      <w:pPr>
        <w:spacing w:line="480" w:lineRule="auto"/>
        <w:ind w:left="720" w:hanging="720"/>
      </w:pPr>
      <w:r w:rsidRPr="000D42FA">
        <w:t xml:space="preserve">Brown, C., </w:t>
      </w:r>
      <w:proofErr w:type="spellStart"/>
      <w:r w:rsidRPr="000D42FA">
        <w:t>Markula</w:t>
      </w:r>
      <w:proofErr w:type="spellEnd"/>
      <w:r w:rsidRPr="000D42FA">
        <w:t>, A.,</w:t>
      </w:r>
      <w:r w:rsidR="005C0AAE" w:rsidRPr="000D42FA">
        <w:t xml:space="preserve"> </w:t>
      </w:r>
      <w:proofErr w:type="spellStart"/>
      <w:r w:rsidRPr="000D42FA">
        <w:t>Laland</w:t>
      </w:r>
      <w:proofErr w:type="spellEnd"/>
      <w:r w:rsidRPr="000D42FA">
        <w:t>, K.</w:t>
      </w:r>
      <w:r w:rsidR="003850A4" w:rsidRPr="000D42FA">
        <w:t xml:space="preserve">, </w:t>
      </w:r>
      <w:r w:rsidRPr="000D42FA">
        <w:t xml:space="preserve">2003. Social learning of prey location in hatchery‐reared Atlantic salmon. </w:t>
      </w:r>
      <w:r w:rsidRPr="000D42FA">
        <w:rPr>
          <w:iCs/>
        </w:rPr>
        <w:t>J</w:t>
      </w:r>
      <w:r w:rsidR="00D147D1" w:rsidRPr="000D42FA">
        <w:rPr>
          <w:iCs/>
        </w:rPr>
        <w:t>.</w:t>
      </w:r>
      <w:r w:rsidRPr="000D42FA">
        <w:rPr>
          <w:iCs/>
        </w:rPr>
        <w:t xml:space="preserve"> Fish Biol</w:t>
      </w:r>
      <w:r w:rsidR="005C0AAE" w:rsidRPr="000D42FA">
        <w:rPr>
          <w:iCs/>
        </w:rPr>
        <w:t xml:space="preserve">. </w:t>
      </w:r>
      <w:r w:rsidRPr="000D42FA">
        <w:rPr>
          <w:iCs/>
        </w:rPr>
        <w:t>63</w:t>
      </w:r>
      <w:r w:rsidR="005C0AAE" w:rsidRPr="000D42FA">
        <w:t xml:space="preserve">, </w:t>
      </w:r>
      <w:r w:rsidRPr="000D42FA">
        <w:t>738-745.</w:t>
      </w:r>
    </w:p>
    <w:p w14:paraId="2D011A55" w14:textId="77777777" w:rsidR="004446EF" w:rsidRPr="000D42FA" w:rsidRDefault="004446EF" w:rsidP="000D42FA">
      <w:pPr>
        <w:spacing w:line="480" w:lineRule="auto"/>
        <w:ind w:left="720" w:hanging="720"/>
      </w:pPr>
      <w:r w:rsidRPr="003679BE">
        <w:t>Ellrott, B.J.</w:t>
      </w:r>
      <w:r w:rsidR="00F55211" w:rsidRPr="003679BE">
        <w:t xml:space="preserve">, </w:t>
      </w:r>
      <w:r w:rsidRPr="003679BE">
        <w:t>Marsden, J.E.</w:t>
      </w:r>
      <w:r w:rsidR="003850A4" w:rsidRPr="003679BE">
        <w:t xml:space="preserve">, </w:t>
      </w:r>
      <w:r w:rsidR="00F55211" w:rsidRPr="003679BE">
        <w:t>2</w:t>
      </w:r>
      <w:r w:rsidRPr="003679BE">
        <w:t>004</w:t>
      </w:r>
      <w:r w:rsidR="00F55211" w:rsidRPr="003679BE">
        <w:t xml:space="preserve">. </w:t>
      </w:r>
      <w:r w:rsidRPr="000D42FA">
        <w:t xml:space="preserve">Lake trout reproduction in Lake Champlain. </w:t>
      </w:r>
      <w:r w:rsidRPr="000D42FA">
        <w:rPr>
          <w:iCs/>
        </w:rPr>
        <w:t>Trans</w:t>
      </w:r>
      <w:r w:rsidR="00D147D1" w:rsidRPr="000D42FA">
        <w:rPr>
          <w:iCs/>
        </w:rPr>
        <w:t xml:space="preserve">. </w:t>
      </w:r>
      <w:r w:rsidRPr="000D42FA">
        <w:rPr>
          <w:iCs/>
        </w:rPr>
        <w:t>Am</w:t>
      </w:r>
      <w:r w:rsidR="00D147D1" w:rsidRPr="000D42FA">
        <w:rPr>
          <w:iCs/>
        </w:rPr>
        <w:t>.</w:t>
      </w:r>
      <w:r w:rsidRPr="000D42FA">
        <w:rPr>
          <w:iCs/>
        </w:rPr>
        <w:t xml:space="preserve"> Fish</w:t>
      </w:r>
      <w:r w:rsidR="00D147D1" w:rsidRPr="000D42FA">
        <w:rPr>
          <w:iCs/>
        </w:rPr>
        <w:t xml:space="preserve">. </w:t>
      </w:r>
      <w:r w:rsidRPr="000D42FA">
        <w:rPr>
          <w:iCs/>
        </w:rPr>
        <w:t>So</w:t>
      </w:r>
      <w:r w:rsidR="00D147D1" w:rsidRPr="000D42FA">
        <w:rPr>
          <w:iCs/>
        </w:rPr>
        <w:t>c</w:t>
      </w:r>
      <w:r w:rsidR="00F55211" w:rsidRPr="000D42FA">
        <w:rPr>
          <w:iCs/>
        </w:rPr>
        <w:t xml:space="preserve">. </w:t>
      </w:r>
      <w:r w:rsidRPr="000D42FA">
        <w:rPr>
          <w:iCs/>
        </w:rPr>
        <w:t>133</w:t>
      </w:r>
      <w:r w:rsidR="00F55211" w:rsidRPr="000D42FA">
        <w:t xml:space="preserve">, </w:t>
      </w:r>
      <w:r w:rsidRPr="000D42FA">
        <w:t>252-264.</w:t>
      </w:r>
    </w:p>
    <w:p w14:paraId="1E5BEC2C" w14:textId="77777777" w:rsidR="0041796D" w:rsidRPr="000D42FA" w:rsidRDefault="0041796D" w:rsidP="000D42FA">
      <w:pPr>
        <w:spacing w:line="480" w:lineRule="auto"/>
        <w:ind w:left="720" w:hanging="720"/>
      </w:pPr>
      <w:proofErr w:type="spellStart"/>
      <w:r w:rsidRPr="003679BE">
        <w:rPr>
          <w:lang w:val="nl-NL"/>
        </w:rPr>
        <w:t>Ersbak</w:t>
      </w:r>
      <w:proofErr w:type="spellEnd"/>
      <w:r w:rsidRPr="003679BE">
        <w:rPr>
          <w:lang w:val="nl-NL"/>
        </w:rPr>
        <w:t>, K.,</w:t>
      </w:r>
      <w:r w:rsidR="005C0AAE" w:rsidRPr="003679BE">
        <w:rPr>
          <w:lang w:val="nl-NL"/>
        </w:rPr>
        <w:t xml:space="preserve"> </w:t>
      </w:r>
      <w:r w:rsidRPr="003679BE">
        <w:rPr>
          <w:lang w:val="nl-NL"/>
        </w:rPr>
        <w:t>Haase, B. L.</w:t>
      </w:r>
      <w:r w:rsidR="003850A4" w:rsidRPr="003679BE">
        <w:rPr>
          <w:lang w:val="nl-NL"/>
        </w:rPr>
        <w:t xml:space="preserve">, </w:t>
      </w:r>
      <w:r w:rsidRPr="003679BE">
        <w:rPr>
          <w:lang w:val="nl-NL"/>
        </w:rPr>
        <w:t xml:space="preserve">1983. </w:t>
      </w:r>
      <w:r w:rsidRPr="000D42FA">
        <w:t xml:space="preserve">Nutritional deprivation after stocking as a possible mechanism leading to mortality in stream‐stocked brook trout. </w:t>
      </w:r>
      <w:r w:rsidRPr="000D42FA">
        <w:rPr>
          <w:iCs/>
        </w:rPr>
        <w:t>N</w:t>
      </w:r>
      <w:r w:rsidR="00D147D1" w:rsidRPr="000D42FA">
        <w:rPr>
          <w:iCs/>
        </w:rPr>
        <w:t xml:space="preserve">. </w:t>
      </w:r>
      <w:r w:rsidRPr="000D42FA">
        <w:rPr>
          <w:iCs/>
        </w:rPr>
        <w:t>A</w:t>
      </w:r>
      <w:r w:rsidR="00D147D1" w:rsidRPr="000D42FA">
        <w:rPr>
          <w:iCs/>
        </w:rPr>
        <w:t>m.</w:t>
      </w:r>
      <w:r w:rsidRPr="000D42FA">
        <w:rPr>
          <w:iCs/>
        </w:rPr>
        <w:t xml:space="preserve"> J</w:t>
      </w:r>
      <w:r w:rsidR="00D147D1" w:rsidRPr="000D42FA">
        <w:rPr>
          <w:iCs/>
        </w:rPr>
        <w:t xml:space="preserve">. </w:t>
      </w:r>
      <w:r w:rsidRPr="000D42FA">
        <w:rPr>
          <w:iCs/>
        </w:rPr>
        <w:t>Fish</w:t>
      </w:r>
      <w:r w:rsidR="00D147D1" w:rsidRPr="000D42FA">
        <w:rPr>
          <w:iCs/>
        </w:rPr>
        <w:t xml:space="preserve">. </w:t>
      </w:r>
      <w:proofErr w:type="spellStart"/>
      <w:r w:rsidRPr="000D42FA">
        <w:rPr>
          <w:iCs/>
        </w:rPr>
        <w:t>Manag</w:t>
      </w:r>
      <w:proofErr w:type="spellEnd"/>
      <w:r w:rsidR="005C0AAE" w:rsidRPr="000D42FA">
        <w:rPr>
          <w:iCs/>
        </w:rPr>
        <w:t xml:space="preserve">. </w:t>
      </w:r>
      <w:r w:rsidRPr="000D42FA">
        <w:rPr>
          <w:iCs/>
        </w:rPr>
        <w:t>3</w:t>
      </w:r>
      <w:r w:rsidR="005C0AAE" w:rsidRPr="000D42FA">
        <w:t xml:space="preserve">, </w:t>
      </w:r>
      <w:r w:rsidRPr="000D42FA">
        <w:t>142-151.</w:t>
      </w:r>
    </w:p>
    <w:p w14:paraId="47801DCA" w14:textId="77777777" w:rsidR="005F1ECA" w:rsidRPr="000D42FA" w:rsidRDefault="00C164B2" w:rsidP="000D42FA">
      <w:pPr>
        <w:spacing w:line="480" w:lineRule="auto"/>
        <w:ind w:left="720" w:hanging="720"/>
      </w:pPr>
      <w:proofErr w:type="spellStart"/>
      <w:r w:rsidRPr="000D42FA">
        <w:t>Folch</w:t>
      </w:r>
      <w:proofErr w:type="spellEnd"/>
      <w:r w:rsidRPr="000D42FA">
        <w:t>, J., Lees, M., Sloane, S.</w:t>
      </w:r>
      <w:r w:rsidR="003850A4" w:rsidRPr="000D42FA">
        <w:t xml:space="preserve">, </w:t>
      </w:r>
      <w:r w:rsidRPr="000D42FA">
        <w:t xml:space="preserve">1957. A simple method for the isolation and purification of total lipids from animal tissues. </w:t>
      </w:r>
      <w:r w:rsidRPr="000D42FA">
        <w:rPr>
          <w:iCs/>
        </w:rPr>
        <w:t>J. Biol. Chem. 226</w:t>
      </w:r>
      <w:r w:rsidRPr="000D42FA">
        <w:t>, 497-509.</w:t>
      </w:r>
    </w:p>
    <w:p w14:paraId="1903A501" w14:textId="77777777" w:rsidR="00495AED" w:rsidRPr="000D42FA" w:rsidRDefault="00495AED" w:rsidP="00185D30">
      <w:pPr>
        <w:autoSpaceDE w:val="0"/>
        <w:autoSpaceDN w:val="0"/>
        <w:adjustRightInd w:val="0"/>
        <w:spacing w:line="480" w:lineRule="auto"/>
        <w:ind w:left="720" w:hanging="720"/>
        <w:rPr>
          <w:rFonts w:eastAsiaTheme="minorHAnsi"/>
          <w:lang w:val="fr-FR"/>
        </w:rPr>
      </w:pPr>
      <w:proofErr w:type="spellStart"/>
      <w:r w:rsidRPr="000D42FA">
        <w:rPr>
          <w:rFonts w:eastAsiaTheme="minorHAnsi"/>
        </w:rPr>
        <w:t>Hjort</w:t>
      </w:r>
      <w:proofErr w:type="spellEnd"/>
      <w:r w:rsidRPr="000D42FA">
        <w:rPr>
          <w:rFonts w:eastAsiaTheme="minorHAnsi"/>
        </w:rPr>
        <w:t xml:space="preserve">, J. 1914. Fluctuations in the great fisheries of Northern Europe. </w:t>
      </w:r>
      <w:r w:rsidRPr="000D42FA">
        <w:rPr>
          <w:rFonts w:eastAsiaTheme="minorHAnsi"/>
          <w:lang w:val="fr-FR"/>
        </w:rPr>
        <w:t xml:space="preserve">Rapports et </w:t>
      </w:r>
      <w:proofErr w:type="spellStart"/>
      <w:r w:rsidRPr="000D42FA">
        <w:rPr>
          <w:rFonts w:eastAsiaTheme="minorHAnsi"/>
          <w:lang w:val="fr-FR"/>
        </w:rPr>
        <w:t>Proce`s-Verbaux</w:t>
      </w:r>
      <w:proofErr w:type="spellEnd"/>
      <w:r w:rsidRPr="000D42FA">
        <w:rPr>
          <w:rFonts w:eastAsiaTheme="minorHAnsi"/>
          <w:lang w:val="fr-FR"/>
        </w:rPr>
        <w:t xml:space="preserve"> des </w:t>
      </w:r>
      <w:proofErr w:type="spellStart"/>
      <w:r w:rsidRPr="000D42FA">
        <w:rPr>
          <w:rFonts w:eastAsiaTheme="minorHAnsi"/>
          <w:lang w:val="fr-FR"/>
        </w:rPr>
        <w:t>Re´unions</w:t>
      </w:r>
      <w:proofErr w:type="spellEnd"/>
      <w:r w:rsidRPr="000D42FA">
        <w:rPr>
          <w:rFonts w:eastAsiaTheme="minorHAnsi"/>
          <w:lang w:val="fr-FR"/>
        </w:rPr>
        <w:t xml:space="preserve"> du Conseil Permanent</w:t>
      </w:r>
      <w:r w:rsidR="00185D30">
        <w:rPr>
          <w:rFonts w:eastAsiaTheme="minorHAnsi"/>
          <w:lang w:val="fr-FR"/>
        </w:rPr>
        <w:t xml:space="preserve"> </w:t>
      </w:r>
      <w:r w:rsidRPr="000D42FA">
        <w:rPr>
          <w:rFonts w:eastAsiaTheme="minorHAnsi"/>
          <w:lang w:val="fr-FR"/>
        </w:rPr>
        <w:t>International pour l’Exploration de la Mer, 20: 1–228.</w:t>
      </w:r>
    </w:p>
    <w:p w14:paraId="4698ED54" w14:textId="77777777" w:rsidR="00F54B45" w:rsidRPr="000D42FA" w:rsidRDefault="00F54B45" w:rsidP="000D42FA">
      <w:pPr>
        <w:spacing w:line="480" w:lineRule="auto"/>
        <w:ind w:left="720" w:hanging="720"/>
        <w:rPr>
          <w:b/>
        </w:rPr>
      </w:pPr>
      <w:r w:rsidRPr="000D42FA">
        <w:t>Hurst, T.</w:t>
      </w:r>
      <w:r w:rsidR="003850A4" w:rsidRPr="000D42FA">
        <w:t xml:space="preserve">, </w:t>
      </w:r>
      <w:r w:rsidRPr="000D42FA">
        <w:t xml:space="preserve">2007. Causes and consequences of winter mortality in fishes. </w:t>
      </w:r>
      <w:r w:rsidRPr="000D42FA">
        <w:rPr>
          <w:iCs/>
        </w:rPr>
        <w:t>J</w:t>
      </w:r>
      <w:r w:rsidR="00D147D1" w:rsidRPr="000D42FA">
        <w:rPr>
          <w:iCs/>
        </w:rPr>
        <w:t xml:space="preserve">. </w:t>
      </w:r>
      <w:r w:rsidRPr="000D42FA">
        <w:rPr>
          <w:iCs/>
        </w:rPr>
        <w:t>Fish Biol</w:t>
      </w:r>
      <w:r w:rsidR="005C0AAE" w:rsidRPr="000D42FA">
        <w:rPr>
          <w:iCs/>
        </w:rPr>
        <w:t>.</w:t>
      </w:r>
      <w:r w:rsidRPr="000D42FA">
        <w:rPr>
          <w:iCs/>
        </w:rPr>
        <w:t xml:space="preserve"> 71</w:t>
      </w:r>
      <w:r w:rsidRPr="000D42FA">
        <w:t>, 315-345.</w:t>
      </w:r>
    </w:p>
    <w:p w14:paraId="73D593FE" w14:textId="77777777" w:rsidR="004C72E8" w:rsidRPr="000D42FA" w:rsidRDefault="004C72E8" w:rsidP="000D42FA">
      <w:pPr>
        <w:spacing w:line="480" w:lineRule="auto"/>
        <w:ind w:left="720" w:hanging="720"/>
        <w:rPr>
          <w:b/>
        </w:rPr>
      </w:pPr>
      <w:r w:rsidRPr="000D42FA">
        <w:lastRenderedPageBreak/>
        <w:t>MacKinnon, J.C.</w:t>
      </w:r>
      <w:r w:rsidR="003850A4" w:rsidRPr="000D42FA">
        <w:t xml:space="preserve">, </w:t>
      </w:r>
      <w:r w:rsidR="00F55211" w:rsidRPr="000D42FA">
        <w:t xml:space="preserve">1972. </w:t>
      </w:r>
      <w:r w:rsidRPr="000D42FA">
        <w:t>Summer storage of energy and its use for winter metabolism and gonad maturation in American plaice (</w:t>
      </w:r>
      <w:proofErr w:type="spellStart"/>
      <w:r w:rsidRPr="000D42FA">
        <w:rPr>
          <w:i/>
        </w:rPr>
        <w:t>Hippoglossoides</w:t>
      </w:r>
      <w:proofErr w:type="spellEnd"/>
      <w:r w:rsidRPr="000D42FA">
        <w:rPr>
          <w:i/>
        </w:rPr>
        <w:t xml:space="preserve"> </w:t>
      </w:r>
      <w:proofErr w:type="spellStart"/>
      <w:r w:rsidRPr="000D42FA">
        <w:rPr>
          <w:i/>
        </w:rPr>
        <w:t>platessoides</w:t>
      </w:r>
      <w:proofErr w:type="spellEnd"/>
      <w:r w:rsidRPr="000D42FA">
        <w:t>). J. Fish. Res. Bd. Can. 29</w:t>
      </w:r>
      <w:r w:rsidR="005C0AAE" w:rsidRPr="000D42FA">
        <w:t>,</w:t>
      </w:r>
      <w:r w:rsidRPr="000D42FA">
        <w:t xml:space="preserve"> 1749-1759</w:t>
      </w:r>
      <w:r w:rsidR="00F55211" w:rsidRPr="000D42FA">
        <w:t xml:space="preserve">. </w:t>
      </w:r>
    </w:p>
    <w:p w14:paraId="639B675D" w14:textId="77777777" w:rsidR="006B7DFF" w:rsidRPr="000D42FA" w:rsidRDefault="006B7DFF" w:rsidP="000D42FA">
      <w:pPr>
        <w:spacing w:line="480" w:lineRule="auto"/>
        <w:ind w:left="720" w:hanging="720"/>
        <w:rPr>
          <w:b/>
        </w:rPr>
      </w:pPr>
      <w:proofErr w:type="spellStart"/>
      <w:r w:rsidRPr="000D42FA">
        <w:t>Madenjian</w:t>
      </w:r>
      <w:proofErr w:type="spellEnd"/>
      <w:r w:rsidRPr="000D42FA">
        <w:t xml:space="preserve">, C.P., Elliott, R.F., </w:t>
      </w:r>
      <w:proofErr w:type="spellStart"/>
      <w:r w:rsidRPr="000D42FA">
        <w:t>DeSorcie</w:t>
      </w:r>
      <w:proofErr w:type="spellEnd"/>
      <w:r w:rsidRPr="000D42FA">
        <w:t>, T.J., Stedman, R.M., O'Connor, D.V.,</w:t>
      </w:r>
      <w:r w:rsidR="00637BE4" w:rsidRPr="000D42FA">
        <w:t xml:space="preserve"> </w:t>
      </w:r>
      <w:proofErr w:type="spellStart"/>
      <w:r w:rsidRPr="000D42FA">
        <w:t>Rottier</w:t>
      </w:r>
      <w:r w:rsidR="00637BE4" w:rsidRPr="000D42FA">
        <w:t>s</w:t>
      </w:r>
      <w:proofErr w:type="spellEnd"/>
      <w:r w:rsidR="00637BE4" w:rsidRPr="000D42FA">
        <w:t xml:space="preserve">, </w:t>
      </w:r>
      <w:r w:rsidRPr="000D42FA">
        <w:t>D.V.</w:t>
      </w:r>
      <w:r w:rsidR="003850A4" w:rsidRPr="000D42FA">
        <w:t xml:space="preserve">, </w:t>
      </w:r>
      <w:r w:rsidRPr="000D42FA">
        <w:t>2000</w:t>
      </w:r>
      <w:r w:rsidR="00637BE4" w:rsidRPr="000D42FA">
        <w:t xml:space="preserve">. </w:t>
      </w:r>
      <w:r w:rsidRPr="000D42FA">
        <w:t xml:space="preserve">Lipid concentrations in Lake Michigan fishes: Seasonal, spatial, ontogenetic, and long-term trends. </w:t>
      </w:r>
      <w:r w:rsidRPr="000D42FA">
        <w:rPr>
          <w:iCs/>
        </w:rPr>
        <w:t>J</w:t>
      </w:r>
      <w:r w:rsidR="00D147D1" w:rsidRPr="000D42FA">
        <w:rPr>
          <w:iCs/>
        </w:rPr>
        <w:t>.</w:t>
      </w:r>
      <w:r w:rsidR="00E963AC">
        <w:rPr>
          <w:iCs/>
        </w:rPr>
        <w:t xml:space="preserve"> </w:t>
      </w:r>
      <w:r w:rsidRPr="000D42FA">
        <w:rPr>
          <w:iCs/>
        </w:rPr>
        <w:t>Great Lakes Res</w:t>
      </w:r>
      <w:r w:rsidR="00637BE4" w:rsidRPr="000D42FA">
        <w:rPr>
          <w:iCs/>
        </w:rPr>
        <w:t xml:space="preserve">. </w:t>
      </w:r>
      <w:r w:rsidRPr="000D42FA">
        <w:rPr>
          <w:iCs/>
        </w:rPr>
        <w:t>26</w:t>
      </w:r>
      <w:r w:rsidR="00637BE4" w:rsidRPr="000D42FA">
        <w:t xml:space="preserve">, </w:t>
      </w:r>
      <w:r w:rsidRPr="000D42FA">
        <w:t>427-444.</w:t>
      </w:r>
    </w:p>
    <w:p w14:paraId="5BD950CC" w14:textId="77777777" w:rsidR="005E4B4E" w:rsidRPr="000D42FA" w:rsidRDefault="005E4B4E" w:rsidP="000D42FA">
      <w:pPr>
        <w:autoSpaceDE w:val="0"/>
        <w:autoSpaceDN w:val="0"/>
        <w:adjustRightInd w:val="0"/>
        <w:spacing w:line="480" w:lineRule="auto"/>
      </w:pPr>
      <w:proofErr w:type="spellStart"/>
      <w:r w:rsidRPr="000D42FA">
        <w:t>Madenjian</w:t>
      </w:r>
      <w:proofErr w:type="spellEnd"/>
      <w:r w:rsidRPr="000D42FA">
        <w:t xml:space="preserve">, C.P., </w:t>
      </w:r>
      <w:proofErr w:type="spellStart"/>
      <w:r w:rsidRPr="000D42FA">
        <w:t>Holuszko</w:t>
      </w:r>
      <w:proofErr w:type="spellEnd"/>
      <w:r w:rsidRPr="000D42FA">
        <w:t xml:space="preserve">, J.D., </w:t>
      </w:r>
      <w:proofErr w:type="spellStart"/>
      <w:r w:rsidRPr="000D42FA">
        <w:t>Desorcie</w:t>
      </w:r>
      <w:proofErr w:type="spellEnd"/>
      <w:r w:rsidRPr="000D42FA">
        <w:t>, T.J., 2006. Spring-summer diet of lake trout on</w:t>
      </w:r>
    </w:p>
    <w:p w14:paraId="3AFD7F2C" w14:textId="77777777" w:rsidR="006B678E" w:rsidRPr="000D42FA" w:rsidRDefault="005E4B4E" w:rsidP="000D42FA">
      <w:pPr>
        <w:spacing w:line="480" w:lineRule="auto"/>
        <w:ind w:left="1440" w:hanging="720"/>
        <w:rPr>
          <w:b/>
        </w:rPr>
      </w:pPr>
      <w:r w:rsidRPr="000D42FA">
        <w:t>Six Fathom Bank and Yankee Reef in Lake Huron. J. Great Lakes Res. 32, 200–208.</w:t>
      </w:r>
    </w:p>
    <w:p w14:paraId="2A048564" w14:textId="77777777" w:rsidR="000F7AE3" w:rsidRPr="000D42FA" w:rsidRDefault="000F7AE3" w:rsidP="000D42FA">
      <w:pPr>
        <w:spacing w:line="480" w:lineRule="auto"/>
        <w:ind w:left="720" w:hanging="720"/>
        <w:rPr>
          <w:b/>
        </w:rPr>
      </w:pPr>
      <w:r w:rsidRPr="000D42FA">
        <w:t xml:space="preserve">Marsden, J.E., Chipman, B.D., </w:t>
      </w:r>
      <w:proofErr w:type="spellStart"/>
      <w:r w:rsidRPr="000D42FA">
        <w:t>Pientka</w:t>
      </w:r>
      <w:proofErr w:type="spellEnd"/>
      <w:r w:rsidRPr="000D42FA">
        <w:t>, B., Schoch, W.F.,</w:t>
      </w:r>
      <w:r w:rsidR="00F55211" w:rsidRPr="000D42FA">
        <w:t xml:space="preserve"> </w:t>
      </w:r>
      <w:r w:rsidRPr="000D42FA">
        <w:t>Young, B.A.</w:t>
      </w:r>
      <w:r w:rsidR="003850A4" w:rsidRPr="000D42FA">
        <w:t xml:space="preserve">, </w:t>
      </w:r>
      <w:r w:rsidR="00F55211" w:rsidRPr="000D42FA">
        <w:t>2</w:t>
      </w:r>
      <w:r w:rsidRPr="000D42FA">
        <w:t xml:space="preserve">010. Strategic plan for Lake Champlain fisheries. </w:t>
      </w:r>
      <w:r w:rsidRPr="000D42FA">
        <w:rPr>
          <w:iCs/>
        </w:rPr>
        <w:t>Great Lakes Fish</w:t>
      </w:r>
      <w:r w:rsidR="003850A4" w:rsidRPr="000D42FA">
        <w:rPr>
          <w:iCs/>
        </w:rPr>
        <w:t>.</w:t>
      </w:r>
      <w:r w:rsidRPr="000D42FA">
        <w:rPr>
          <w:iCs/>
        </w:rPr>
        <w:t xml:space="preserve"> Com</w:t>
      </w:r>
      <w:r w:rsidR="003850A4" w:rsidRPr="000D42FA">
        <w:rPr>
          <w:iCs/>
        </w:rPr>
        <w:t>m. Misc. Publ.</w:t>
      </w:r>
      <w:r w:rsidRPr="000D42FA">
        <w:rPr>
          <w:iCs/>
        </w:rPr>
        <w:t xml:space="preserve"> 2010</w:t>
      </w:r>
      <w:r w:rsidR="003850A4" w:rsidRPr="000D42FA">
        <w:t>-03.</w:t>
      </w:r>
    </w:p>
    <w:p w14:paraId="0A7E0EF8" w14:textId="77777777" w:rsidR="00C164B2" w:rsidRPr="000D42FA" w:rsidRDefault="00C164B2" w:rsidP="000D42FA">
      <w:pPr>
        <w:spacing w:line="480" w:lineRule="auto"/>
        <w:ind w:left="720" w:hanging="720"/>
      </w:pPr>
      <w:r w:rsidRPr="000D42FA">
        <w:t xml:space="preserve">Marsden, J.E., Langdon, R.W. 2012. The history and future of Lake Champlain's fishes and fisheries. </w:t>
      </w:r>
      <w:r w:rsidRPr="000D42FA">
        <w:rPr>
          <w:iCs/>
        </w:rPr>
        <w:t>J. Great Lakes Res. 38</w:t>
      </w:r>
      <w:r w:rsidRPr="000D42FA">
        <w:t>, 19-34.</w:t>
      </w:r>
    </w:p>
    <w:p w14:paraId="2110F811" w14:textId="77777777" w:rsidR="000F7AE3" w:rsidRPr="000D42FA" w:rsidRDefault="00C164B2" w:rsidP="000D42FA">
      <w:pPr>
        <w:spacing w:line="480" w:lineRule="auto"/>
        <w:ind w:left="720" w:hanging="720"/>
      </w:pPr>
      <w:r w:rsidRPr="000D42FA">
        <w:rPr>
          <w:shd w:val="clear" w:color="auto" w:fill="FFFFFF"/>
        </w:rPr>
        <w:t xml:space="preserve">Marsden, J.E., </w:t>
      </w:r>
      <w:proofErr w:type="spellStart"/>
      <w:r w:rsidRPr="000D42FA">
        <w:rPr>
          <w:shd w:val="clear" w:color="auto" w:fill="FFFFFF"/>
        </w:rPr>
        <w:t>Kozel</w:t>
      </w:r>
      <w:proofErr w:type="spellEnd"/>
      <w:r w:rsidRPr="000D42FA">
        <w:rPr>
          <w:shd w:val="clear" w:color="auto" w:fill="FFFFFF"/>
        </w:rPr>
        <w:t xml:space="preserve">, C.L., Chipman, B.D. </w:t>
      </w:r>
      <w:r w:rsidR="0000004C" w:rsidRPr="000D42FA">
        <w:rPr>
          <w:shd w:val="clear" w:color="auto" w:fill="FFFFFF"/>
        </w:rPr>
        <w:t>2018</w:t>
      </w:r>
      <w:r w:rsidRPr="000D42FA">
        <w:rPr>
          <w:shd w:val="clear" w:color="auto" w:fill="FFFFFF"/>
        </w:rPr>
        <w:t>. Recruitment of lake trout in Lake Champlain. </w:t>
      </w:r>
      <w:r w:rsidRPr="000D42FA">
        <w:rPr>
          <w:iCs/>
          <w:shd w:val="clear" w:color="auto" w:fill="FFFFFF"/>
        </w:rPr>
        <w:t>J. Great Lakes Res.</w:t>
      </w:r>
      <w:r w:rsidRPr="000D42FA">
        <w:rPr>
          <w:shd w:val="clear" w:color="auto" w:fill="FFFFFF"/>
        </w:rPr>
        <w:t xml:space="preserve"> </w:t>
      </w:r>
      <w:r w:rsidRPr="000D42FA">
        <w:rPr>
          <w:iCs/>
          <w:shd w:val="clear" w:color="auto" w:fill="FFFFFF"/>
        </w:rPr>
        <w:t>44</w:t>
      </w:r>
      <w:r w:rsidRPr="000D42FA">
        <w:rPr>
          <w:shd w:val="clear" w:color="auto" w:fill="FFFFFF"/>
        </w:rPr>
        <w:t>, 166-173.</w:t>
      </w:r>
    </w:p>
    <w:p w14:paraId="230971F4" w14:textId="77777777" w:rsidR="00DB289C" w:rsidRPr="00DB289C" w:rsidRDefault="00DB289C" w:rsidP="000D42FA">
      <w:pPr>
        <w:spacing w:line="480" w:lineRule="auto"/>
        <w:ind w:left="480" w:hanging="480"/>
        <w:rPr>
          <w:lang w:eastAsia="zh-CN"/>
        </w:rPr>
      </w:pPr>
      <w:r w:rsidRPr="00DB289C">
        <w:rPr>
          <w:lang w:eastAsia="zh-CN"/>
        </w:rPr>
        <w:t>McDonald, D. G., Milligan, C. L., McFarlane, W. J., Croke, S., Currie, S., Hooke, B.,</w:t>
      </w:r>
      <w:r w:rsidR="000D42FA">
        <w:rPr>
          <w:lang w:eastAsia="zh-CN"/>
        </w:rPr>
        <w:t xml:space="preserve"> Angus, R. G., Tufts, B. L., </w:t>
      </w:r>
      <w:r w:rsidRPr="00DB289C">
        <w:rPr>
          <w:lang w:eastAsia="zh-CN"/>
        </w:rPr>
        <w:t>Davidson, K. 2011. Condition and performance of juvenile Atlantic salmon (</w:t>
      </w:r>
      <w:r w:rsidRPr="00DB289C">
        <w:rPr>
          <w:i/>
          <w:iCs/>
          <w:lang w:eastAsia="zh-CN"/>
        </w:rPr>
        <w:t>Salmo salar</w:t>
      </w:r>
      <w:r w:rsidRPr="00DB289C">
        <w:rPr>
          <w:lang w:eastAsia="zh-CN"/>
        </w:rPr>
        <w:t xml:space="preserve">): effects of rearing practices on hatchery fish and comparison with wild fish. </w:t>
      </w:r>
      <w:r w:rsidR="000D42FA" w:rsidRPr="000D42FA">
        <w:rPr>
          <w:lang w:eastAsia="zh-CN"/>
        </w:rPr>
        <w:t>Can. J. Fish. Aquat. Sci. 55</w:t>
      </w:r>
      <w:r w:rsidR="000D42FA">
        <w:rPr>
          <w:lang w:eastAsia="zh-CN"/>
        </w:rPr>
        <w:t xml:space="preserve">, </w:t>
      </w:r>
      <w:r w:rsidRPr="00DB289C">
        <w:rPr>
          <w:lang w:eastAsia="zh-CN"/>
        </w:rPr>
        <w:t xml:space="preserve">1208–1219. </w:t>
      </w:r>
    </w:p>
    <w:p w14:paraId="3C6565F2" w14:textId="77777777" w:rsidR="006B7DFF" w:rsidRPr="000D42FA" w:rsidRDefault="006B7DFF" w:rsidP="000D42FA">
      <w:pPr>
        <w:spacing w:line="480" w:lineRule="auto"/>
        <w:ind w:left="720" w:hanging="720"/>
      </w:pPr>
      <w:r w:rsidRPr="000D42FA">
        <w:t>Metcalfe, N.B., Bull, C.D.,</w:t>
      </w:r>
      <w:r w:rsidR="003850A4" w:rsidRPr="000D42FA">
        <w:t xml:space="preserve"> </w:t>
      </w:r>
      <w:proofErr w:type="spellStart"/>
      <w:r w:rsidRPr="000D42FA">
        <w:t>Mangel</w:t>
      </w:r>
      <w:proofErr w:type="spellEnd"/>
      <w:r w:rsidRPr="000D42FA">
        <w:t>, M.</w:t>
      </w:r>
      <w:r w:rsidR="003850A4" w:rsidRPr="000D42FA">
        <w:t xml:space="preserve">, </w:t>
      </w:r>
      <w:r w:rsidRPr="000D42FA">
        <w:t>2002</w:t>
      </w:r>
      <w:r w:rsidR="003850A4" w:rsidRPr="000D42FA">
        <w:t>.</w:t>
      </w:r>
      <w:r w:rsidRPr="000D42FA">
        <w:t xml:space="preserve"> Seasonal variation in catch-up growth reveals state-dependent somatic allocations in salmon. </w:t>
      </w:r>
      <w:proofErr w:type="spellStart"/>
      <w:r w:rsidRPr="000D42FA">
        <w:rPr>
          <w:iCs/>
        </w:rPr>
        <w:t>Evol</w:t>
      </w:r>
      <w:proofErr w:type="spellEnd"/>
      <w:r w:rsidR="00203B64" w:rsidRPr="000D42FA">
        <w:rPr>
          <w:iCs/>
        </w:rPr>
        <w:t xml:space="preserve">. </w:t>
      </w:r>
      <w:r w:rsidRPr="000D42FA">
        <w:rPr>
          <w:iCs/>
        </w:rPr>
        <w:t>Ecol</w:t>
      </w:r>
      <w:r w:rsidR="00203B64" w:rsidRPr="000D42FA">
        <w:rPr>
          <w:iCs/>
        </w:rPr>
        <w:t xml:space="preserve">. </w:t>
      </w:r>
      <w:r w:rsidRPr="000D42FA">
        <w:rPr>
          <w:iCs/>
        </w:rPr>
        <w:t>Res</w:t>
      </w:r>
      <w:r w:rsidR="003850A4" w:rsidRPr="000D42FA">
        <w:rPr>
          <w:iCs/>
        </w:rPr>
        <w:t xml:space="preserve">. </w:t>
      </w:r>
      <w:r w:rsidRPr="000D42FA">
        <w:rPr>
          <w:iCs/>
        </w:rPr>
        <w:t>4</w:t>
      </w:r>
      <w:r w:rsidR="003850A4" w:rsidRPr="000D42FA">
        <w:t xml:space="preserve">, </w:t>
      </w:r>
      <w:r w:rsidRPr="000D42FA">
        <w:t>871-881.</w:t>
      </w:r>
    </w:p>
    <w:p w14:paraId="1904D99F" w14:textId="77777777" w:rsidR="0002051D" w:rsidRPr="000D42FA" w:rsidRDefault="0002051D" w:rsidP="000D42FA">
      <w:pPr>
        <w:spacing w:line="480" w:lineRule="auto"/>
        <w:ind w:left="720" w:hanging="720"/>
      </w:pPr>
      <w:proofErr w:type="spellStart"/>
      <w:r w:rsidRPr="000D42FA">
        <w:t>Naesje</w:t>
      </w:r>
      <w:proofErr w:type="spellEnd"/>
      <w:r w:rsidRPr="000D42FA">
        <w:t xml:space="preserve">, T.F., </w:t>
      </w:r>
      <w:proofErr w:type="spellStart"/>
      <w:r w:rsidRPr="000D42FA">
        <w:t>Thorstad</w:t>
      </w:r>
      <w:proofErr w:type="spellEnd"/>
      <w:r w:rsidRPr="000D42FA">
        <w:t xml:space="preserve">, E.B., </w:t>
      </w:r>
      <w:proofErr w:type="spellStart"/>
      <w:r w:rsidRPr="000D42FA">
        <w:t>Forseth</w:t>
      </w:r>
      <w:proofErr w:type="spellEnd"/>
      <w:r w:rsidRPr="000D42FA">
        <w:t xml:space="preserve">, T., </w:t>
      </w:r>
      <w:proofErr w:type="spellStart"/>
      <w:r w:rsidRPr="000D42FA">
        <w:t>Aursand</w:t>
      </w:r>
      <w:proofErr w:type="spellEnd"/>
      <w:r w:rsidRPr="000D42FA">
        <w:t xml:space="preserve">, M., </w:t>
      </w:r>
      <w:proofErr w:type="spellStart"/>
      <w:r w:rsidRPr="000D42FA">
        <w:t>Saksgard</w:t>
      </w:r>
      <w:proofErr w:type="spellEnd"/>
      <w:r w:rsidRPr="000D42FA">
        <w:t>, R.,</w:t>
      </w:r>
      <w:r w:rsidR="003850A4" w:rsidRPr="000D42FA">
        <w:t xml:space="preserve"> </w:t>
      </w:r>
      <w:r w:rsidRPr="000D42FA">
        <w:t>Finstad, A.G.</w:t>
      </w:r>
      <w:r w:rsidR="003850A4" w:rsidRPr="000D42FA">
        <w:t xml:space="preserve">, </w:t>
      </w:r>
      <w:r w:rsidRPr="000D42FA">
        <w:t>2006. Lipid class content as an indicator of critical periods for survival in juvenile Atlantic salmon (</w:t>
      </w:r>
      <w:r w:rsidRPr="000D42FA">
        <w:rPr>
          <w:i/>
        </w:rPr>
        <w:t>Salmo salar</w:t>
      </w:r>
      <w:r w:rsidRPr="000D42FA">
        <w:t xml:space="preserve">). </w:t>
      </w:r>
      <w:r w:rsidRPr="000D42FA">
        <w:rPr>
          <w:iCs/>
        </w:rPr>
        <w:t>Ecol</w:t>
      </w:r>
      <w:r w:rsidR="00203B64" w:rsidRPr="000D42FA">
        <w:rPr>
          <w:iCs/>
        </w:rPr>
        <w:t xml:space="preserve">. </w:t>
      </w:r>
      <w:proofErr w:type="spellStart"/>
      <w:r w:rsidRPr="000D42FA">
        <w:rPr>
          <w:iCs/>
        </w:rPr>
        <w:t>Freshw</w:t>
      </w:r>
      <w:proofErr w:type="spellEnd"/>
      <w:r w:rsidR="00203B64" w:rsidRPr="000D42FA">
        <w:rPr>
          <w:iCs/>
        </w:rPr>
        <w:t xml:space="preserve">. </w:t>
      </w:r>
      <w:r w:rsidRPr="000D42FA">
        <w:rPr>
          <w:iCs/>
        </w:rPr>
        <w:t>Fish</w:t>
      </w:r>
      <w:r w:rsidR="003850A4" w:rsidRPr="000D42FA">
        <w:rPr>
          <w:iCs/>
        </w:rPr>
        <w:t xml:space="preserve">. </w:t>
      </w:r>
      <w:r w:rsidRPr="000D42FA">
        <w:rPr>
          <w:iCs/>
        </w:rPr>
        <w:t>15</w:t>
      </w:r>
      <w:r w:rsidR="003850A4" w:rsidRPr="000D42FA">
        <w:t xml:space="preserve">, </w:t>
      </w:r>
      <w:r w:rsidRPr="000D42FA">
        <w:t>572-577.</w:t>
      </w:r>
    </w:p>
    <w:p w14:paraId="6A1D6108" w14:textId="77777777" w:rsidR="00FA1BC2" w:rsidRPr="000D42FA" w:rsidRDefault="00FA1BC2" w:rsidP="000D42FA">
      <w:pPr>
        <w:autoSpaceDE w:val="0"/>
        <w:autoSpaceDN w:val="0"/>
        <w:adjustRightInd w:val="0"/>
        <w:spacing w:line="480" w:lineRule="auto"/>
        <w:ind w:left="720" w:hanging="720"/>
      </w:pPr>
      <w:proofErr w:type="spellStart"/>
      <w:r w:rsidRPr="003679BE">
        <w:lastRenderedPageBreak/>
        <w:t>Plosila</w:t>
      </w:r>
      <w:proofErr w:type="spellEnd"/>
      <w:r w:rsidRPr="003679BE">
        <w:t xml:space="preserve">, D.S., Anderson, J.K., 1985. </w:t>
      </w:r>
      <w:r w:rsidRPr="000D42FA">
        <w:t>Lake Champlain Salmonid Assessment Report. Fisheries</w:t>
      </w:r>
    </w:p>
    <w:p w14:paraId="0420598F" w14:textId="77777777" w:rsidR="00FA1BC2" w:rsidRPr="000D42FA" w:rsidRDefault="00FA1BC2" w:rsidP="000D42FA">
      <w:pPr>
        <w:autoSpaceDE w:val="0"/>
        <w:autoSpaceDN w:val="0"/>
        <w:adjustRightInd w:val="0"/>
        <w:spacing w:line="480" w:lineRule="auto"/>
        <w:ind w:left="720"/>
      </w:pPr>
      <w:r w:rsidRPr="000D42FA">
        <w:t>Technical Committee, Lake Champlain Fish and Wildlife Management Cooperative,</w:t>
      </w:r>
    </w:p>
    <w:p w14:paraId="68187AC5" w14:textId="77777777" w:rsidR="00436EA9" w:rsidRPr="000D42FA" w:rsidRDefault="00FA1BC2" w:rsidP="000D42FA">
      <w:pPr>
        <w:spacing w:line="480" w:lineRule="auto"/>
        <w:ind w:left="720"/>
        <w:rPr>
          <w:b/>
        </w:rPr>
      </w:pPr>
      <w:r w:rsidRPr="000D42FA">
        <w:t>Essex Junction, VT (124 pp.).</w:t>
      </w:r>
    </w:p>
    <w:p w14:paraId="0E2ABDC6" w14:textId="77777777" w:rsidR="00063771" w:rsidRPr="000D42FA" w:rsidRDefault="00063771" w:rsidP="000D42FA">
      <w:pPr>
        <w:spacing w:line="480" w:lineRule="auto"/>
        <w:ind w:left="720" w:hanging="720"/>
      </w:pPr>
      <w:proofErr w:type="spellStart"/>
      <w:r w:rsidRPr="000D42FA">
        <w:t>Reinitz</w:t>
      </w:r>
      <w:proofErr w:type="spellEnd"/>
      <w:r w:rsidRPr="000D42FA">
        <w:t>, G.</w:t>
      </w:r>
      <w:r w:rsidR="003850A4" w:rsidRPr="000D42FA">
        <w:t xml:space="preserve">, </w:t>
      </w:r>
      <w:r w:rsidRPr="000D42FA">
        <w:t xml:space="preserve">1983. Influence of diet and feeding rate on the performance and production cost of rainbow trout. </w:t>
      </w:r>
      <w:r w:rsidRPr="000D42FA">
        <w:rPr>
          <w:iCs/>
        </w:rPr>
        <w:t>Trans</w:t>
      </w:r>
      <w:r w:rsidR="00741DF4" w:rsidRPr="000D42FA">
        <w:rPr>
          <w:iCs/>
        </w:rPr>
        <w:t>.</w:t>
      </w:r>
      <w:r w:rsidRPr="000D42FA">
        <w:rPr>
          <w:iCs/>
        </w:rPr>
        <w:t xml:space="preserve"> Am</w:t>
      </w:r>
      <w:r w:rsidR="00741DF4" w:rsidRPr="000D42FA">
        <w:rPr>
          <w:iCs/>
        </w:rPr>
        <w:t xml:space="preserve">. </w:t>
      </w:r>
      <w:r w:rsidRPr="000D42FA">
        <w:rPr>
          <w:iCs/>
        </w:rPr>
        <w:t>Fish</w:t>
      </w:r>
      <w:r w:rsidR="00741DF4" w:rsidRPr="000D42FA">
        <w:rPr>
          <w:iCs/>
        </w:rPr>
        <w:t xml:space="preserve">. </w:t>
      </w:r>
      <w:r w:rsidRPr="000D42FA">
        <w:rPr>
          <w:iCs/>
        </w:rPr>
        <w:t>Soc</w:t>
      </w:r>
      <w:r w:rsidR="003850A4" w:rsidRPr="000D42FA">
        <w:rPr>
          <w:iCs/>
        </w:rPr>
        <w:t xml:space="preserve">. </w:t>
      </w:r>
      <w:r w:rsidRPr="000D42FA">
        <w:rPr>
          <w:iCs/>
        </w:rPr>
        <w:t>112</w:t>
      </w:r>
      <w:r w:rsidR="003850A4" w:rsidRPr="000D42FA">
        <w:t xml:space="preserve">, </w:t>
      </w:r>
      <w:r w:rsidRPr="000D42FA">
        <w:t>830-833.</w:t>
      </w:r>
    </w:p>
    <w:p w14:paraId="18BEFF1E" w14:textId="7C597FA1" w:rsidR="009335DE" w:rsidRPr="000D42FA" w:rsidRDefault="009335DE" w:rsidP="000D42FA">
      <w:pPr>
        <w:spacing w:line="480" w:lineRule="auto"/>
        <w:ind w:left="720" w:hanging="720"/>
      </w:pPr>
      <w:r w:rsidRPr="000D42FA">
        <w:t>R Core Team., 201</w:t>
      </w:r>
      <w:r w:rsidR="00315A36">
        <w:t>9</w:t>
      </w:r>
      <w:r w:rsidRPr="000D42FA">
        <w:t>. R: A language and environment for statistical computing. R Foundation for Statistical Computing, Vienna, Austria. URL https://www.R-project.org/.</w:t>
      </w:r>
    </w:p>
    <w:p w14:paraId="724DDF7D" w14:textId="77777777" w:rsidR="004C72E8" w:rsidRPr="000D42FA" w:rsidRDefault="004C72E8" w:rsidP="000D42FA">
      <w:pPr>
        <w:spacing w:line="480" w:lineRule="auto"/>
        <w:ind w:left="720" w:hanging="720"/>
        <w:rPr>
          <w:b/>
        </w:rPr>
      </w:pPr>
      <w:proofErr w:type="spellStart"/>
      <w:r w:rsidRPr="000D42FA">
        <w:rPr>
          <w:lang w:val="sv-SE"/>
        </w:rPr>
        <w:t>Rikardsen</w:t>
      </w:r>
      <w:proofErr w:type="spellEnd"/>
      <w:r w:rsidRPr="000D42FA">
        <w:rPr>
          <w:lang w:val="sv-SE"/>
        </w:rPr>
        <w:t>, A.H.,</w:t>
      </w:r>
      <w:r w:rsidR="003850A4" w:rsidRPr="000D42FA">
        <w:rPr>
          <w:lang w:val="sv-SE"/>
        </w:rPr>
        <w:t xml:space="preserve"> </w:t>
      </w:r>
      <w:r w:rsidRPr="000D42FA">
        <w:rPr>
          <w:lang w:val="sv-SE"/>
        </w:rPr>
        <w:t>Elliott, J.M.</w:t>
      </w:r>
      <w:r w:rsidR="003850A4" w:rsidRPr="000D42FA">
        <w:rPr>
          <w:lang w:val="sv-SE"/>
        </w:rPr>
        <w:t xml:space="preserve">, </w:t>
      </w:r>
      <w:r w:rsidRPr="000D42FA">
        <w:rPr>
          <w:lang w:val="sv-SE"/>
        </w:rPr>
        <w:t xml:space="preserve">2000. </w:t>
      </w:r>
      <w:r w:rsidRPr="000D42FA">
        <w:t xml:space="preserve">Variations in juvenile growth, energy allocation and life-history strategies of two populations of Arctic charr in North Norway. </w:t>
      </w:r>
      <w:r w:rsidRPr="000D42FA">
        <w:rPr>
          <w:iCs/>
        </w:rPr>
        <w:t>J</w:t>
      </w:r>
      <w:r w:rsidR="00741DF4" w:rsidRPr="000D42FA">
        <w:rPr>
          <w:iCs/>
        </w:rPr>
        <w:t xml:space="preserve">. </w:t>
      </w:r>
      <w:r w:rsidRPr="000D42FA">
        <w:rPr>
          <w:iCs/>
        </w:rPr>
        <w:t>Fish Biol</w:t>
      </w:r>
      <w:r w:rsidR="003850A4" w:rsidRPr="000D42FA">
        <w:rPr>
          <w:iCs/>
        </w:rPr>
        <w:t xml:space="preserve">. </w:t>
      </w:r>
      <w:r w:rsidRPr="000D42FA">
        <w:rPr>
          <w:iCs/>
        </w:rPr>
        <w:t>56</w:t>
      </w:r>
      <w:r w:rsidR="003850A4" w:rsidRPr="000D42FA">
        <w:t xml:space="preserve">, </w:t>
      </w:r>
      <w:r w:rsidRPr="000D42FA">
        <w:t>328-346.</w:t>
      </w:r>
    </w:p>
    <w:p w14:paraId="3083A417" w14:textId="77777777" w:rsidR="00482899" w:rsidRPr="000D42FA" w:rsidRDefault="00482899" w:rsidP="000D42FA">
      <w:pPr>
        <w:spacing w:line="480" w:lineRule="auto"/>
        <w:ind w:left="720" w:hanging="720"/>
        <w:rPr>
          <w:b/>
        </w:rPr>
      </w:pPr>
      <w:proofErr w:type="spellStart"/>
      <w:r w:rsidRPr="000D42FA">
        <w:t>Saikkonen</w:t>
      </w:r>
      <w:proofErr w:type="spellEnd"/>
      <w:r w:rsidRPr="000D42FA">
        <w:t xml:space="preserve">, A., </w:t>
      </w:r>
      <w:proofErr w:type="spellStart"/>
      <w:r w:rsidRPr="000D42FA">
        <w:t>Kekalainen</w:t>
      </w:r>
      <w:proofErr w:type="spellEnd"/>
      <w:r w:rsidRPr="000D42FA">
        <w:t>, J.,</w:t>
      </w:r>
      <w:r w:rsidR="003850A4" w:rsidRPr="000D42FA">
        <w:t xml:space="preserve"> </w:t>
      </w:r>
      <w:proofErr w:type="spellStart"/>
      <w:r w:rsidRPr="000D42FA">
        <w:t>Piironen</w:t>
      </w:r>
      <w:proofErr w:type="spellEnd"/>
      <w:r w:rsidRPr="000D42FA">
        <w:t>, J.</w:t>
      </w:r>
      <w:r w:rsidR="003850A4" w:rsidRPr="000D42FA">
        <w:t xml:space="preserve">, </w:t>
      </w:r>
      <w:r w:rsidRPr="000D42FA">
        <w:t xml:space="preserve">2011. Rapid growth of Atlantic salmon juveniles in captivity may indicate poor performance in nature. </w:t>
      </w:r>
      <w:r w:rsidRPr="000D42FA">
        <w:rPr>
          <w:iCs/>
        </w:rPr>
        <w:t>Biol</w:t>
      </w:r>
      <w:r w:rsidR="00741DF4" w:rsidRPr="000D42FA">
        <w:rPr>
          <w:iCs/>
        </w:rPr>
        <w:t xml:space="preserve">. </w:t>
      </w:r>
      <w:proofErr w:type="spellStart"/>
      <w:r w:rsidRPr="000D42FA">
        <w:rPr>
          <w:iCs/>
        </w:rPr>
        <w:t>Conserv</w:t>
      </w:r>
      <w:proofErr w:type="spellEnd"/>
      <w:r w:rsidR="003850A4" w:rsidRPr="000D42FA">
        <w:rPr>
          <w:iCs/>
        </w:rPr>
        <w:t xml:space="preserve">. </w:t>
      </w:r>
      <w:r w:rsidRPr="000D42FA">
        <w:rPr>
          <w:iCs/>
        </w:rPr>
        <w:t>144</w:t>
      </w:r>
      <w:r w:rsidRPr="000D42FA">
        <w:t>, 2320-2327.</w:t>
      </w:r>
    </w:p>
    <w:p w14:paraId="453ACC90" w14:textId="77777777" w:rsidR="00E115AA" w:rsidRPr="000D42FA" w:rsidRDefault="00E115AA" w:rsidP="000D42FA">
      <w:pPr>
        <w:spacing w:line="480" w:lineRule="auto"/>
        <w:ind w:left="720" w:hanging="720"/>
        <w:rPr>
          <w:b/>
        </w:rPr>
      </w:pPr>
      <w:proofErr w:type="spellStart"/>
      <w:r w:rsidRPr="000D42FA">
        <w:t>Simonin</w:t>
      </w:r>
      <w:proofErr w:type="spellEnd"/>
      <w:r w:rsidRPr="000D42FA">
        <w:t xml:space="preserve">, P.W., Parrish, D.L., </w:t>
      </w:r>
      <w:proofErr w:type="spellStart"/>
      <w:r w:rsidRPr="000D42FA">
        <w:t>Rudstam</w:t>
      </w:r>
      <w:proofErr w:type="spellEnd"/>
      <w:r w:rsidRPr="000D42FA">
        <w:t>, L.G., Sullivan, P.J.,</w:t>
      </w:r>
      <w:r w:rsidR="003850A4" w:rsidRPr="000D42FA">
        <w:t xml:space="preserve"> </w:t>
      </w:r>
      <w:proofErr w:type="spellStart"/>
      <w:r w:rsidRPr="000D42FA">
        <w:t>Pientka</w:t>
      </w:r>
      <w:proofErr w:type="spellEnd"/>
      <w:r w:rsidRPr="000D42FA">
        <w:t>, B.</w:t>
      </w:r>
      <w:r w:rsidR="003850A4" w:rsidRPr="000D42FA">
        <w:t xml:space="preserve">, </w:t>
      </w:r>
      <w:r w:rsidRPr="000D42FA">
        <w:t xml:space="preserve">2012. Native rainbow smelt and nonnative alewife distribution related to temperature and light gradients in Lake Champlain. </w:t>
      </w:r>
      <w:r w:rsidRPr="000D42FA">
        <w:rPr>
          <w:iCs/>
        </w:rPr>
        <w:t>J</w:t>
      </w:r>
      <w:r w:rsidR="0081328C" w:rsidRPr="000D42FA">
        <w:rPr>
          <w:iCs/>
        </w:rPr>
        <w:t>.</w:t>
      </w:r>
      <w:r w:rsidRPr="000D42FA">
        <w:rPr>
          <w:iCs/>
        </w:rPr>
        <w:t xml:space="preserve"> Great Lakes Res</w:t>
      </w:r>
      <w:r w:rsidR="003850A4" w:rsidRPr="000D42FA">
        <w:rPr>
          <w:iCs/>
        </w:rPr>
        <w:t xml:space="preserve">. </w:t>
      </w:r>
      <w:r w:rsidRPr="000D42FA">
        <w:rPr>
          <w:iCs/>
        </w:rPr>
        <w:t>38</w:t>
      </w:r>
      <w:r w:rsidRPr="000D42FA">
        <w:t>, 115-122.</w:t>
      </w:r>
    </w:p>
    <w:p w14:paraId="7BC691B7" w14:textId="77777777" w:rsidR="00897EA7" w:rsidRPr="000D42FA" w:rsidRDefault="00897EA7" w:rsidP="000D42FA">
      <w:pPr>
        <w:spacing w:line="480" w:lineRule="auto"/>
        <w:ind w:left="720" w:hanging="720"/>
      </w:pPr>
      <w:proofErr w:type="spellStart"/>
      <w:r w:rsidRPr="000D42FA">
        <w:t>Tocher</w:t>
      </w:r>
      <w:proofErr w:type="spellEnd"/>
      <w:r w:rsidRPr="000D42FA">
        <w:t>, D.R.</w:t>
      </w:r>
      <w:r w:rsidR="003850A4" w:rsidRPr="000D42FA">
        <w:t xml:space="preserve">, </w:t>
      </w:r>
      <w:r w:rsidRPr="000D42FA">
        <w:t>200</w:t>
      </w:r>
      <w:r w:rsidR="003850A4" w:rsidRPr="000D42FA">
        <w:t>3</w:t>
      </w:r>
      <w:r w:rsidRPr="000D42FA">
        <w:t xml:space="preserve">. Metabolism </w:t>
      </w:r>
      <w:r w:rsidR="00185D30" w:rsidRPr="000D42FA">
        <w:t>and functions of lipids and fatty acids in teleost fish</w:t>
      </w:r>
      <w:r w:rsidRPr="000D42FA">
        <w:t xml:space="preserve">. </w:t>
      </w:r>
      <w:r w:rsidRPr="000D42FA">
        <w:rPr>
          <w:iCs/>
        </w:rPr>
        <w:t>Rev</w:t>
      </w:r>
      <w:r w:rsidR="0081328C" w:rsidRPr="000D42FA">
        <w:rPr>
          <w:iCs/>
        </w:rPr>
        <w:t>. Fish. Sci</w:t>
      </w:r>
      <w:r w:rsidR="003850A4" w:rsidRPr="000D42FA">
        <w:rPr>
          <w:iCs/>
        </w:rPr>
        <w:t xml:space="preserve">. </w:t>
      </w:r>
      <w:r w:rsidRPr="000D42FA">
        <w:rPr>
          <w:iCs/>
        </w:rPr>
        <w:t>11</w:t>
      </w:r>
      <w:r w:rsidR="003850A4" w:rsidRPr="000D42FA">
        <w:t xml:space="preserve">, </w:t>
      </w:r>
      <w:r w:rsidRPr="000D42FA">
        <w:t>107-184.</w:t>
      </w:r>
    </w:p>
    <w:p w14:paraId="0BD11EC8" w14:textId="77777777" w:rsidR="00080776" w:rsidRPr="003679BE" w:rsidRDefault="00506163" w:rsidP="000D42FA">
      <w:pPr>
        <w:spacing w:line="480" w:lineRule="auto"/>
        <w:ind w:left="720" w:hanging="720"/>
        <w:rPr>
          <w:b/>
          <w:lang w:val="de-DE"/>
        </w:rPr>
      </w:pPr>
      <w:proofErr w:type="spellStart"/>
      <w:r w:rsidRPr="000D42FA">
        <w:t>Trudel</w:t>
      </w:r>
      <w:proofErr w:type="spellEnd"/>
      <w:r w:rsidRPr="000D42FA">
        <w:t>, M., Tucker, S., Morris, J.F.T., Higgs, D. A.,</w:t>
      </w:r>
      <w:r w:rsidR="00250D42" w:rsidRPr="000D42FA">
        <w:t xml:space="preserve"> </w:t>
      </w:r>
      <w:r w:rsidRPr="000D42FA">
        <w:t>Welch, D. W.</w:t>
      </w:r>
      <w:r w:rsidR="00250D42" w:rsidRPr="000D42FA">
        <w:t xml:space="preserve">, </w:t>
      </w:r>
      <w:r w:rsidRPr="000D42FA">
        <w:t>2005</w:t>
      </w:r>
      <w:r w:rsidR="00250D42" w:rsidRPr="000D42FA">
        <w:t xml:space="preserve">. </w:t>
      </w:r>
      <w:r w:rsidRPr="000D42FA">
        <w:t xml:space="preserve">Indicators of energetic status in juvenile </w:t>
      </w:r>
      <w:proofErr w:type="spellStart"/>
      <w:r w:rsidRPr="000D42FA">
        <w:t>coho</w:t>
      </w:r>
      <w:proofErr w:type="spellEnd"/>
      <w:r w:rsidRPr="000D42FA">
        <w:t xml:space="preserve"> salmon and Chinook salmon. </w:t>
      </w:r>
      <w:r w:rsidRPr="003679BE">
        <w:rPr>
          <w:iCs/>
          <w:lang w:val="de-DE"/>
        </w:rPr>
        <w:t>N</w:t>
      </w:r>
      <w:r w:rsidR="0081328C" w:rsidRPr="003679BE">
        <w:rPr>
          <w:iCs/>
          <w:lang w:val="de-DE"/>
        </w:rPr>
        <w:t xml:space="preserve">. </w:t>
      </w:r>
      <w:r w:rsidRPr="003679BE">
        <w:rPr>
          <w:iCs/>
          <w:lang w:val="de-DE"/>
        </w:rPr>
        <w:t>Am</w:t>
      </w:r>
      <w:r w:rsidR="0081328C" w:rsidRPr="003679BE">
        <w:rPr>
          <w:iCs/>
          <w:lang w:val="de-DE"/>
        </w:rPr>
        <w:t xml:space="preserve">. </w:t>
      </w:r>
      <w:r w:rsidRPr="003679BE">
        <w:rPr>
          <w:iCs/>
          <w:lang w:val="de-DE"/>
        </w:rPr>
        <w:t>J</w:t>
      </w:r>
      <w:r w:rsidR="0081328C" w:rsidRPr="003679BE">
        <w:rPr>
          <w:iCs/>
          <w:lang w:val="de-DE"/>
        </w:rPr>
        <w:t xml:space="preserve">. </w:t>
      </w:r>
      <w:proofErr w:type="spellStart"/>
      <w:r w:rsidRPr="003679BE">
        <w:rPr>
          <w:iCs/>
          <w:lang w:val="de-DE"/>
        </w:rPr>
        <w:t>Fish</w:t>
      </w:r>
      <w:proofErr w:type="spellEnd"/>
      <w:r w:rsidR="0081328C" w:rsidRPr="003679BE">
        <w:rPr>
          <w:iCs/>
          <w:lang w:val="de-DE"/>
        </w:rPr>
        <w:t xml:space="preserve">. </w:t>
      </w:r>
      <w:proofErr w:type="spellStart"/>
      <w:r w:rsidRPr="003679BE">
        <w:rPr>
          <w:iCs/>
          <w:lang w:val="de-DE"/>
        </w:rPr>
        <w:t>Mana</w:t>
      </w:r>
      <w:r w:rsidR="0081328C" w:rsidRPr="003679BE">
        <w:rPr>
          <w:iCs/>
          <w:lang w:val="de-DE"/>
        </w:rPr>
        <w:t>g</w:t>
      </w:r>
      <w:proofErr w:type="spellEnd"/>
      <w:r w:rsidR="00250D42" w:rsidRPr="003679BE">
        <w:rPr>
          <w:iCs/>
          <w:lang w:val="de-DE"/>
        </w:rPr>
        <w:t xml:space="preserve">. </w:t>
      </w:r>
      <w:r w:rsidRPr="003679BE">
        <w:rPr>
          <w:iCs/>
          <w:lang w:val="de-DE"/>
        </w:rPr>
        <w:t>25</w:t>
      </w:r>
      <w:r w:rsidR="00250D42" w:rsidRPr="003679BE">
        <w:rPr>
          <w:lang w:val="de-DE"/>
        </w:rPr>
        <w:t>,</w:t>
      </w:r>
      <w:r w:rsidRPr="003679BE">
        <w:rPr>
          <w:lang w:val="de-DE"/>
        </w:rPr>
        <w:t xml:space="preserve"> 374-390.</w:t>
      </w:r>
    </w:p>
    <w:p w14:paraId="70969786" w14:textId="77777777" w:rsidR="00495AED" w:rsidRPr="000D42FA" w:rsidRDefault="00495AED" w:rsidP="000D42FA">
      <w:pPr>
        <w:spacing w:line="480" w:lineRule="auto"/>
        <w:ind w:left="720" w:hanging="720"/>
        <w:rPr>
          <w:color w:val="000000"/>
          <w:lang w:eastAsia="zh-CN"/>
        </w:rPr>
      </w:pPr>
      <w:r w:rsidRPr="003679BE">
        <w:rPr>
          <w:color w:val="000000"/>
          <w:lang w:val="de-DE"/>
        </w:rPr>
        <w:t>Wilkins, P.D., Marsden</w:t>
      </w:r>
      <w:r w:rsidR="000D42FA" w:rsidRPr="003679BE">
        <w:rPr>
          <w:color w:val="000000"/>
          <w:lang w:val="de-DE"/>
        </w:rPr>
        <w:t>, J. E</w:t>
      </w:r>
      <w:r w:rsidRPr="003679BE">
        <w:rPr>
          <w:color w:val="000000"/>
          <w:lang w:val="de-DE"/>
        </w:rPr>
        <w:t xml:space="preserve">.  </w:t>
      </w:r>
      <w:r w:rsidRPr="000D42FA">
        <w:rPr>
          <w:color w:val="000000"/>
        </w:rPr>
        <w:t xml:space="preserve">In review. </w:t>
      </w:r>
      <w:r w:rsidRPr="000D42FA">
        <w:rPr>
          <w:color w:val="000000"/>
          <w:shd w:val="clear" w:color="auto" w:fill="FFFFFF"/>
          <w:lang w:eastAsia="zh-CN"/>
        </w:rPr>
        <w:t>Spatial and seasonal comparisons of growth of wild and stocked juvenile lake trout in Lake Champlain. J. Great Lakes Res. 5-22-2019</w:t>
      </w:r>
    </w:p>
    <w:p w14:paraId="5C3FEAB6" w14:textId="77777777" w:rsidR="004B7C5A" w:rsidRDefault="004B7C5A" w:rsidP="00416E8C">
      <w:pPr>
        <w:spacing w:line="480" w:lineRule="auto"/>
        <w:rPr>
          <w:b/>
        </w:rPr>
        <w:sectPr w:rsidR="004B7C5A" w:rsidSect="00083B6F">
          <w:headerReference w:type="even" r:id="rId9"/>
          <w:headerReference w:type="default" r:id="rId10"/>
          <w:footerReference w:type="even" r:id="rId11"/>
          <w:footerReference w:type="default" r:id="rId12"/>
          <w:pgSz w:w="12240" w:h="15840"/>
          <w:pgMar w:top="1440" w:right="1440" w:bottom="1440" w:left="1440" w:header="720" w:footer="720" w:gutter="0"/>
          <w:lnNumType w:countBy="1" w:restart="continuous"/>
          <w:cols w:space="720"/>
          <w:docGrid w:linePitch="360"/>
        </w:sectPr>
      </w:pPr>
    </w:p>
    <w:p w14:paraId="1FE6AF55" w14:textId="0477E6DD" w:rsidR="007231F1" w:rsidRDefault="007231F1" w:rsidP="002D7072">
      <w:pPr>
        <w:spacing w:line="360" w:lineRule="auto"/>
      </w:pPr>
      <w:r>
        <w:lastRenderedPageBreak/>
        <w:t>Table 1. Size range (mm total length) and sample size</w:t>
      </w:r>
      <w:r w:rsidR="00A80554">
        <w:t>s (in parentheses)</w:t>
      </w:r>
      <w:r>
        <w:t xml:space="preserve"> of stocked and wild juvenile lake trout collected for lipid analysis from three areas of the Main Lake of Lake Champlain in three seasons, 20</w:t>
      </w:r>
      <w:r w:rsidR="00A77E55">
        <w:t>1</w:t>
      </w:r>
      <w:r>
        <w:t xml:space="preserve">8. Samples were also obtained from the Ed Weed </w:t>
      </w:r>
      <w:r w:rsidR="008D3087">
        <w:t>Fish Culture Station</w:t>
      </w:r>
      <w:r>
        <w:t xml:space="preserve"> in early </w:t>
      </w:r>
      <w:proofErr w:type="gramStart"/>
      <w:r>
        <w:t>November,</w:t>
      </w:r>
      <w:proofErr w:type="gramEnd"/>
      <w:r>
        <w:t xml:space="preserve"> 2018.</w:t>
      </w:r>
    </w:p>
    <w:p w14:paraId="20B0F883" w14:textId="77777777" w:rsidR="007231F1" w:rsidRDefault="007231F1" w:rsidP="007231F1"/>
    <w:tbl>
      <w:tblPr>
        <w:tblStyle w:val="TableGrid"/>
        <w:tblW w:w="10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9"/>
        <w:gridCol w:w="1349"/>
        <w:gridCol w:w="1711"/>
        <w:gridCol w:w="79"/>
        <w:gridCol w:w="1800"/>
        <w:gridCol w:w="22"/>
        <w:gridCol w:w="1789"/>
        <w:gridCol w:w="11"/>
        <w:gridCol w:w="199"/>
        <w:gridCol w:w="1511"/>
        <w:gridCol w:w="116"/>
        <w:gridCol w:w="228"/>
      </w:tblGrid>
      <w:tr w:rsidR="006B28A0" w:rsidRPr="00F95C52" w14:paraId="62A5407E" w14:textId="77777777" w:rsidTr="006B28A0">
        <w:trPr>
          <w:trHeight w:val="432"/>
        </w:trPr>
        <w:tc>
          <w:tcPr>
            <w:tcW w:w="1349" w:type="dxa"/>
            <w:tcBorders>
              <w:bottom w:val="single" w:sz="4" w:space="0" w:color="auto"/>
            </w:tcBorders>
          </w:tcPr>
          <w:p w14:paraId="5816523F" w14:textId="77777777" w:rsidR="006B28A0" w:rsidRPr="00F95C52" w:rsidRDefault="006B28A0" w:rsidP="00DD1B99">
            <w:pPr>
              <w:jc w:val="center"/>
            </w:pPr>
          </w:p>
        </w:tc>
        <w:tc>
          <w:tcPr>
            <w:tcW w:w="1349" w:type="dxa"/>
            <w:tcBorders>
              <w:bottom w:val="single" w:sz="4" w:space="0" w:color="auto"/>
            </w:tcBorders>
            <w:vAlign w:val="center"/>
          </w:tcPr>
          <w:p w14:paraId="2B1B38B1" w14:textId="18322DDE" w:rsidR="006B28A0" w:rsidRPr="00F95C52" w:rsidRDefault="006B28A0" w:rsidP="00DD1B99">
            <w:pPr>
              <w:jc w:val="center"/>
            </w:pPr>
          </w:p>
        </w:tc>
        <w:tc>
          <w:tcPr>
            <w:tcW w:w="1711" w:type="dxa"/>
            <w:tcBorders>
              <w:bottom w:val="single" w:sz="4" w:space="0" w:color="auto"/>
            </w:tcBorders>
            <w:vAlign w:val="center"/>
          </w:tcPr>
          <w:p w14:paraId="4E5AB631" w14:textId="77777777" w:rsidR="006B28A0" w:rsidRPr="00F95C52" w:rsidRDefault="006B28A0" w:rsidP="00DD1B99">
            <w:pPr>
              <w:jc w:val="center"/>
            </w:pPr>
            <w:r>
              <w:t>Pre-winter</w:t>
            </w:r>
          </w:p>
        </w:tc>
        <w:tc>
          <w:tcPr>
            <w:tcW w:w="1901" w:type="dxa"/>
            <w:gridSpan w:val="3"/>
            <w:tcBorders>
              <w:bottom w:val="single" w:sz="4" w:space="0" w:color="auto"/>
            </w:tcBorders>
            <w:vAlign w:val="center"/>
          </w:tcPr>
          <w:p w14:paraId="090C521E" w14:textId="77777777" w:rsidR="006B28A0" w:rsidRPr="00F95C52" w:rsidRDefault="006B28A0" w:rsidP="00DD1B99">
            <w:pPr>
              <w:jc w:val="center"/>
            </w:pPr>
            <w:r w:rsidRPr="00F95C52">
              <w:t>Spring</w:t>
            </w:r>
          </w:p>
        </w:tc>
        <w:tc>
          <w:tcPr>
            <w:tcW w:w="1999" w:type="dxa"/>
            <w:gridSpan w:val="3"/>
            <w:tcBorders>
              <w:bottom w:val="single" w:sz="4" w:space="0" w:color="auto"/>
            </w:tcBorders>
            <w:vAlign w:val="center"/>
          </w:tcPr>
          <w:p w14:paraId="38B6F3FC" w14:textId="77777777" w:rsidR="006B28A0" w:rsidRPr="00F95C52" w:rsidRDefault="006B28A0" w:rsidP="00DD1B99">
            <w:pPr>
              <w:jc w:val="center"/>
            </w:pPr>
            <w:r w:rsidRPr="00F95C52">
              <w:t>Summer</w:t>
            </w:r>
          </w:p>
        </w:tc>
        <w:tc>
          <w:tcPr>
            <w:tcW w:w="1855" w:type="dxa"/>
            <w:gridSpan w:val="3"/>
            <w:tcBorders>
              <w:bottom w:val="single" w:sz="4" w:space="0" w:color="auto"/>
            </w:tcBorders>
            <w:vAlign w:val="center"/>
          </w:tcPr>
          <w:p w14:paraId="5DBACF08" w14:textId="77777777" w:rsidR="006B28A0" w:rsidRPr="00F95C52" w:rsidRDefault="006B28A0" w:rsidP="00DD1B99">
            <w:pPr>
              <w:jc w:val="center"/>
            </w:pPr>
            <w:r w:rsidRPr="00F95C52">
              <w:t>Autumn</w:t>
            </w:r>
          </w:p>
        </w:tc>
      </w:tr>
      <w:tr w:rsidR="006B28A0" w:rsidRPr="00F95C52" w14:paraId="361E0363" w14:textId="77777777" w:rsidTr="006B28A0">
        <w:trPr>
          <w:gridAfter w:val="1"/>
          <w:wAfter w:w="228" w:type="dxa"/>
          <w:trHeight w:val="720"/>
        </w:trPr>
        <w:tc>
          <w:tcPr>
            <w:tcW w:w="1349" w:type="dxa"/>
            <w:tcBorders>
              <w:top w:val="single" w:sz="4" w:space="0" w:color="auto"/>
            </w:tcBorders>
            <w:vAlign w:val="center"/>
          </w:tcPr>
          <w:p w14:paraId="163F135D" w14:textId="14B2A07D" w:rsidR="006B28A0" w:rsidRPr="00F95C52" w:rsidRDefault="006B28A0" w:rsidP="006B28A0">
            <w:r>
              <w:t>Stocked</w:t>
            </w:r>
          </w:p>
        </w:tc>
        <w:tc>
          <w:tcPr>
            <w:tcW w:w="1349" w:type="dxa"/>
            <w:tcBorders>
              <w:top w:val="single" w:sz="4" w:space="0" w:color="auto"/>
            </w:tcBorders>
            <w:vAlign w:val="center"/>
          </w:tcPr>
          <w:p w14:paraId="78A812C3" w14:textId="6B5E285B" w:rsidR="006B28A0" w:rsidRPr="00F95C52" w:rsidRDefault="006B28A0" w:rsidP="00DD1B99">
            <w:pPr>
              <w:jc w:val="center"/>
            </w:pPr>
            <w:r w:rsidRPr="00F95C52">
              <w:t>North</w:t>
            </w:r>
          </w:p>
        </w:tc>
        <w:tc>
          <w:tcPr>
            <w:tcW w:w="1711" w:type="dxa"/>
            <w:tcBorders>
              <w:top w:val="single" w:sz="4" w:space="0" w:color="auto"/>
            </w:tcBorders>
            <w:vAlign w:val="center"/>
          </w:tcPr>
          <w:p w14:paraId="62E4BFBE" w14:textId="77777777" w:rsidR="006B28A0" w:rsidRPr="00F95C52" w:rsidRDefault="006B28A0" w:rsidP="00DD1B99">
            <w:pPr>
              <w:jc w:val="center"/>
            </w:pPr>
            <w:r>
              <w:t>--</w:t>
            </w:r>
          </w:p>
        </w:tc>
        <w:tc>
          <w:tcPr>
            <w:tcW w:w="1901" w:type="dxa"/>
            <w:gridSpan w:val="3"/>
            <w:tcBorders>
              <w:top w:val="single" w:sz="4" w:space="0" w:color="auto"/>
            </w:tcBorders>
            <w:vAlign w:val="center"/>
          </w:tcPr>
          <w:p w14:paraId="7C9CD46E" w14:textId="77777777" w:rsidR="006B28A0" w:rsidRPr="00F95C52" w:rsidRDefault="006B28A0" w:rsidP="00DD1B99">
            <w:pPr>
              <w:jc w:val="center"/>
            </w:pPr>
            <w:r w:rsidRPr="00F95C52">
              <w:t>--</w:t>
            </w:r>
          </w:p>
        </w:tc>
        <w:tc>
          <w:tcPr>
            <w:tcW w:w="1800" w:type="dxa"/>
            <w:gridSpan w:val="2"/>
            <w:tcBorders>
              <w:top w:val="single" w:sz="4" w:space="0" w:color="auto"/>
            </w:tcBorders>
            <w:vAlign w:val="center"/>
          </w:tcPr>
          <w:p w14:paraId="278E7C32" w14:textId="77777777" w:rsidR="006B28A0" w:rsidRPr="00F95C52" w:rsidRDefault="006B28A0" w:rsidP="00DD1B99">
            <w:pPr>
              <w:jc w:val="center"/>
            </w:pPr>
            <w:r w:rsidRPr="00F95C52">
              <w:t>159 – 306 (15)</w:t>
            </w:r>
          </w:p>
        </w:tc>
        <w:tc>
          <w:tcPr>
            <w:tcW w:w="1826" w:type="dxa"/>
            <w:gridSpan w:val="3"/>
            <w:tcBorders>
              <w:top w:val="single" w:sz="4" w:space="0" w:color="auto"/>
            </w:tcBorders>
            <w:vAlign w:val="center"/>
          </w:tcPr>
          <w:p w14:paraId="203F43F0" w14:textId="77777777" w:rsidR="006B28A0" w:rsidRPr="00F95C52" w:rsidRDefault="006B28A0" w:rsidP="00DD1B99">
            <w:pPr>
              <w:jc w:val="center"/>
            </w:pPr>
            <w:r w:rsidRPr="00F95C52">
              <w:t>--</w:t>
            </w:r>
          </w:p>
        </w:tc>
      </w:tr>
      <w:tr w:rsidR="006B28A0" w:rsidRPr="00F95C52" w14:paraId="2893DF3D" w14:textId="77777777" w:rsidTr="00BA699F">
        <w:trPr>
          <w:gridAfter w:val="1"/>
          <w:wAfter w:w="228" w:type="dxa"/>
          <w:trHeight w:val="720"/>
        </w:trPr>
        <w:tc>
          <w:tcPr>
            <w:tcW w:w="1349" w:type="dxa"/>
          </w:tcPr>
          <w:p w14:paraId="1C9D085C" w14:textId="77777777" w:rsidR="006B28A0" w:rsidRPr="00F95C52" w:rsidRDefault="006B28A0" w:rsidP="00DD1B99">
            <w:pPr>
              <w:jc w:val="center"/>
            </w:pPr>
          </w:p>
        </w:tc>
        <w:tc>
          <w:tcPr>
            <w:tcW w:w="1349" w:type="dxa"/>
            <w:vAlign w:val="center"/>
          </w:tcPr>
          <w:p w14:paraId="3874C575" w14:textId="0CD68445" w:rsidR="006B28A0" w:rsidRPr="00F95C52" w:rsidRDefault="006B28A0" w:rsidP="00DD1B99">
            <w:pPr>
              <w:jc w:val="center"/>
            </w:pPr>
            <w:r w:rsidRPr="00F95C52">
              <w:t>Central</w:t>
            </w:r>
          </w:p>
        </w:tc>
        <w:tc>
          <w:tcPr>
            <w:tcW w:w="1711" w:type="dxa"/>
            <w:vAlign w:val="center"/>
          </w:tcPr>
          <w:p w14:paraId="72C7E0D5" w14:textId="77777777" w:rsidR="006B28A0" w:rsidRPr="00F95C52" w:rsidRDefault="006B28A0" w:rsidP="00DD1B99">
            <w:pPr>
              <w:jc w:val="center"/>
            </w:pPr>
            <w:r>
              <w:t>--</w:t>
            </w:r>
          </w:p>
        </w:tc>
        <w:tc>
          <w:tcPr>
            <w:tcW w:w="1901" w:type="dxa"/>
            <w:gridSpan w:val="3"/>
            <w:vAlign w:val="center"/>
          </w:tcPr>
          <w:p w14:paraId="79094895" w14:textId="77777777" w:rsidR="006B28A0" w:rsidRPr="00F95C52" w:rsidRDefault="006B28A0" w:rsidP="00BA699F">
            <w:pPr>
              <w:ind w:right="-167"/>
            </w:pPr>
            <w:r w:rsidRPr="00F95C52">
              <w:t>181 – 285 (13)</w:t>
            </w:r>
          </w:p>
        </w:tc>
        <w:tc>
          <w:tcPr>
            <w:tcW w:w="1800" w:type="dxa"/>
            <w:gridSpan w:val="2"/>
            <w:vAlign w:val="center"/>
          </w:tcPr>
          <w:p w14:paraId="74326A0C" w14:textId="77777777" w:rsidR="006B28A0" w:rsidRPr="00F95C52" w:rsidRDefault="006B28A0" w:rsidP="00DD1B99">
            <w:pPr>
              <w:jc w:val="center"/>
            </w:pPr>
            <w:r w:rsidRPr="00F95C52">
              <w:t>192 – 269 (16)</w:t>
            </w:r>
          </w:p>
        </w:tc>
        <w:tc>
          <w:tcPr>
            <w:tcW w:w="1826" w:type="dxa"/>
            <w:gridSpan w:val="3"/>
            <w:vAlign w:val="center"/>
          </w:tcPr>
          <w:p w14:paraId="4D1B3A2E" w14:textId="77777777" w:rsidR="006B28A0" w:rsidRPr="00F95C52" w:rsidRDefault="006B28A0" w:rsidP="00DD1B99">
            <w:pPr>
              <w:jc w:val="center"/>
            </w:pPr>
            <w:r w:rsidRPr="00F95C52">
              <w:t>192 – 292 (15)</w:t>
            </w:r>
          </w:p>
        </w:tc>
      </w:tr>
      <w:tr w:rsidR="006B28A0" w:rsidRPr="00F95C52" w14:paraId="2CD9144A" w14:textId="77777777" w:rsidTr="00BA699F">
        <w:trPr>
          <w:gridAfter w:val="1"/>
          <w:wAfter w:w="228" w:type="dxa"/>
          <w:trHeight w:val="720"/>
        </w:trPr>
        <w:tc>
          <w:tcPr>
            <w:tcW w:w="1349" w:type="dxa"/>
          </w:tcPr>
          <w:p w14:paraId="43C236B0" w14:textId="77777777" w:rsidR="006B28A0" w:rsidRPr="00F95C52" w:rsidRDefault="006B28A0" w:rsidP="00DD1B99">
            <w:pPr>
              <w:jc w:val="center"/>
            </w:pPr>
          </w:p>
        </w:tc>
        <w:tc>
          <w:tcPr>
            <w:tcW w:w="1349" w:type="dxa"/>
            <w:vAlign w:val="center"/>
          </w:tcPr>
          <w:p w14:paraId="4BE7E98C" w14:textId="4F567B3A" w:rsidR="006B28A0" w:rsidRPr="00F95C52" w:rsidRDefault="006B28A0" w:rsidP="00DD1B99">
            <w:pPr>
              <w:jc w:val="center"/>
            </w:pPr>
            <w:r w:rsidRPr="00F95C52">
              <w:t>South</w:t>
            </w:r>
          </w:p>
        </w:tc>
        <w:tc>
          <w:tcPr>
            <w:tcW w:w="1711" w:type="dxa"/>
            <w:vAlign w:val="center"/>
          </w:tcPr>
          <w:p w14:paraId="1AF77727" w14:textId="77777777" w:rsidR="006B28A0" w:rsidRPr="00F95C52" w:rsidRDefault="006B28A0" w:rsidP="00DD1B99">
            <w:pPr>
              <w:jc w:val="center"/>
            </w:pPr>
            <w:r>
              <w:t>--</w:t>
            </w:r>
          </w:p>
        </w:tc>
        <w:tc>
          <w:tcPr>
            <w:tcW w:w="1901" w:type="dxa"/>
            <w:gridSpan w:val="3"/>
            <w:vAlign w:val="center"/>
          </w:tcPr>
          <w:p w14:paraId="22A2DE19" w14:textId="1E0B5A75" w:rsidR="006B28A0" w:rsidRPr="00F95C52" w:rsidRDefault="006B28A0" w:rsidP="00BA699F">
            <w:r w:rsidRPr="00F95C52">
              <w:t>152 – 310 (31)</w:t>
            </w:r>
          </w:p>
        </w:tc>
        <w:tc>
          <w:tcPr>
            <w:tcW w:w="1800" w:type="dxa"/>
            <w:gridSpan w:val="2"/>
            <w:vAlign w:val="center"/>
          </w:tcPr>
          <w:p w14:paraId="5D2F3122" w14:textId="77777777" w:rsidR="006B28A0" w:rsidRPr="00F95C52" w:rsidRDefault="006B28A0" w:rsidP="00DD1B99">
            <w:pPr>
              <w:jc w:val="center"/>
            </w:pPr>
            <w:r w:rsidRPr="00F95C52">
              <w:t>206 – 243 (6)</w:t>
            </w:r>
          </w:p>
        </w:tc>
        <w:tc>
          <w:tcPr>
            <w:tcW w:w="1826" w:type="dxa"/>
            <w:gridSpan w:val="3"/>
            <w:vAlign w:val="center"/>
          </w:tcPr>
          <w:p w14:paraId="767CCD33" w14:textId="77777777" w:rsidR="006B28A0" w:rsidRPr="00F95C52" w:rsidRDefault="006B28A0" w:rsidP="00DD1B99">
            <w:pPr>
              <w:jc w:val="center"/>
            </w:pPr>
            <w:r w:rsidRPr="00F95C52">
              <w:t>--</w:t>
            </w:r>
          </w:p>
        </w:tc>
      </w:tr>
      <w:tr w:rsidR="006B28A0" w:rsidRPr="00F95C52" w14:paraId="1F858F08" w14:textId="77777777" w:rsidTr="006B28A0">
        <w:trPr>
          <w:gridAfter w:val="1"/>
          <w:wAfter w:w="228" w:type="dxa"/>
          <w:trHeight w:val="720"/>
        </w:trPr>
        <w:tc>
          <w:tcPr>
            <w:tcW w:w="1349" w:type="dxa"/>
          </w:tcPr>
          <w:p w14:paraId="2A184085" w14:textId="77777777" w:rsidR="006B28A0" w:rsidRDefault="006B28A0" w:rsidP="00DD1B99">
            <w:pPr>
              <w:jc w:val="center"/>
            </w:pPr>
          </w:p>
        </w:tc>
        <w:tc>
          <w:tcPr>
            <w:tcW w:w="1349" w:type="dxa"/>
            <w:vAlign w:val="center"/>
          </w:tcPr>
          <w:p w14:paraId="1EEC30FA" w14:textId="0CB8D6E1" w:rsidR="006B28A0" w:rsidRPr="00F95C52" w:rsidRDefault="006B28A0" w:rsidP="00DD1B99">
            <w:pPr>
              <w:jc w:val="center"/>
            </w:pPr>
            <w:r>
              <w:t>Hatchery</w:t>
            </w:r>
          </w:p>
        </w:tc>
        <w:tc>
          <w:tcPr>
            <w:tcW w:w="1711" w:type="dxa"/>
            <w:vAlign w:val="center"/>
          </w:tcPr>
          <w:p w14:paraId="661FB558" w14:textId="77777777" w:rsidR="006B28A0" w:rsidRDefault="006B28A0" w:rsidP="00DD1B99">
            <w:pPr>
              <w:jc w:val="center"/>
            </w:pPr>
            <w:r>
              <w:t>149 – 211 (15)</w:t>
            </w:r>
          </w:p>
        </w:tc>
        <w:tc>
          <w:tcPr>
            <w:tcW w:w="1901" w:type="dxa"/>
            <w:gridSpan w:val="3"/>
            <w:vAlign w:val="center"/>
          </w:tcPr>
          <w:p w14:paraId="697CD898" w14:textId="77777777" w:rsidR="006B28A0" w:rsidRPr="00F95C52" w:rsidRDefault="006B28A0" w:rsidP="00DD1B99">
            <w:pPr>
              <w:jc w:val="center"/>
            </w:pPr>
            <w:r>
              <w:t>--</w:t>
            </w:r>
          </w:p>
        </w:tc>
        <w:tc>
          <w:tcPr>
            <w:tcW w:w="1800" w:type="dxa"/>
            <w:gridSpan w:val="2"/>
            <w:vAlign w:val="center"/>
          </w:tcPr>
          <w:p w14:paraId="758E2112" w14:textId="77777777" w:rsidR="006B28A0" w:rsidRPr="00F95C52" w:rsidRDefault="006B28A0" w:rsidP="00DD1B99">
            <w:pPr>
              <w:jc w:val="center"/>
            </w:pPr>
            <w:r>
              <w:t>--</w:t>
            </w:r>
          </w:p>
        </w:tc>
        <w:tc>
          <w:tcPr>
            <w:tcW w:w="1826" w:type="dxa"/>
            <w:gridSpan w:val="3"/>
            <w:vAlign w:val="center"/>
          </w:tcPr>
          <w:p w14:paraId="6897B848" w14:textId="77777777" w:rsidR="006B28A0" w:rsidRPr="00F95C52" w:rsidRDefault="006B28A0" w:rsidP="00DD1B99">
            <w:pPr>
              <w:jc w:val="center"/>
            </w:pPr>
            <w:r>
              <w:t>--</w:t>
            </w:r>
          </w:p>
        </w:tc>
      </w:tr>
      <w:tr w:rsidR="006B28A0" w:rsidRPr="00F95C52" w14:paraId="760A372C" w14:textId="77777777" w:rsidTr="006B28A0">
        <w:trPr>
          <w:gridAfter w:val="2"/>
          <w:wAfter w:w="344" w:type="dxa"/>
          <w:trHeight w:val="720"/>
        </w:trPr>
        <w:tc>
          <w:tcPr>
            <w:tcW w:w="1349" w:type="dxa"/>
            <w:vAlign w:val="center"/>
          </w:tcPr>
          <w:p w14:paraId="03CE280F" w14:textId="496B7E7A" w:rsidR="006B28A0" w:rsidRPr="00F95C52" w:rsidRDefault="006B28A0" w:rsidP="006B28A0">
            <w:r>
              <w:t>Wild</w:t>
            </w:r>
          </w:p>
        </w:tc>
        <w:tc>
          <w:tcPr>
            <w:tcW w:w="1349" w:type="dxa"/>
            <w:vAlign w:val="center"/>
          </w:tcPr>
          <w:p w14:paraId="4E6A4338" w14:textId="7F6FEC6E" w:rsidR="006B28A0" w:rsidRDefault="006B28A0" w:rsidP="00DD1B99">
            <w:pPr>
              <w:jc w:val="center"/>
            </w:pPr>
            <w:r w:rsidRPr="00F95C52">
              <w:t>North</w:t>
            </w:r>
          </w:p>
        </w:tc>
        <w:tc>
          <w:tcPr>
            <w:tcW w:w="1790" w:type="dxa"/>
            <w:gridSpan w:val="2"/>
            <w:vAlign w:val="center"/>
          </w:tcPr>
          <w:p w14:paraId="5DA18765" w14:textId="77777777" w:rsidR="006B28A0" w:rsidRDefault="006B28A0" w:rsidP="00DD1B99">
            <w:pPr>
              <w:jc w:val="center"/>
            </w:pPr>
            <w:r w:rsidRPr="00F95C52">
              <w:t>--</w:t>
            </w:r>
          </w:p>
        </w:tc>
        <w:tc>
          <w:tcPr>
            <w:tcW w:w="1800" w:type="dxa"/>
            <w:vAlign w:val="center"/>
          </w:tcPr>
          <w:p w14:paraId="18D4158B" w14:textId="77777777" w:rsidR="006B28A0" w:rsidRDefault="006B28A0" w:rsidP="00DD1B99">
            <w:pPr>
              <w:jc w:val="center"/>
            </w:pPr>
            <w:r w:rsidRPr="00F95C52">
              <w:t>--</w:t>
            </w:r>
          </w:p>
        </w:tc>
        <w:tc>
          <w:tcPr>
            <w:tcW w:w="1811" w:type="dxa"/>
            <w:gridSpan w:val="2"/>
            <w:vAlign w:val="center"/>
          </w:tcPr>
          <w:p w14:paraId="1B4B45E6" w14:textId="77777777" w:rsidR="006B28A0" w:rsidRDefault="006B28A0" w:rsidP="00DD1B99">
            <w:pPr>
              <w:jc w:val="center"/>
            </w:pPr>
            <w:r w:rsidRPr="00F95C52">
              <w:t>236 – 280 (3)</w:t>
            </w:r>
          </w:p>
        </w:tc>
        <w:tc>
          <w:tcPr>
            <w:tcW w:w="1721" w:type="dxa"/>
            <w:gridSpan w:val="3"/>
            <w:vAlign w:val="center"/>
          </w:tcPr>
          <w:p w14:paraId="31C53836" w14:textId="77777777" w:rsidR="006B28A0" w:rsidRDefault="006B28A0" w:rsidP="00DD1B99">
            <w:pPr>
              <w:jc w:val="center"/>
            </w:pPr>
            <w:r w:rsidRPr="00F95C52">
              <w:t>--</w:t>
            </w:r>
          </w:p>
        </w:tc>
      </w:tr>
      <w:tr w:rsidR="006B28A0" w:rsidRPr="00F95C52" w14:paraId="50FF4BF0" w14:textId="77777777" w:rsidTr="00BA699F">
        <w:trPr>
          <w:gridAfter w:val="2"/>
          <w:wAfter w:w="344" w:type="dxa"/>
          <w:trHeight w:val="720"/>
        </w:trPr>
        <w:tc>
          <w:tcPr>
            <w:tcW w:w="1349" w:type="dxa"/>
          </w:tcPr>
          <w:p w14:paraId="2E68B95C" w14:textId="77777777" w:rsidR="006B28A0" w:rsidRPr="00F95C52" w:rsidRDefault="006B28A0" w:rsidP="00DD1B99">
            <w:pPr>
              <w:jc w:val="center"/>
            </w:pPr>
          </w:p>
        </w:tc>
        <w:tc>
          <w:tcPr>
            <w:tcW w:w="1349" w:type="dxa"/>
            <w:vAlign w:val="center"/>
          </w:tcPr>
          <w:p w14:paraId="00F37EBC" w14:textId="16E370BD" w:rsidR="006B28A0" w:rsidRDefault="006B28A0" w:rsidP="00DD1B99">
            <w:pPr>
              <w:jc w:val="center"/>
            </w:pPr>
            <w:r w:rsidRPr="00F95C52">
              <w:t>Central</w:t>
            </w:r>
          </w:p>
        </w:tc>
        <w:tc>
          <w:tcPr>
            <w:tcW w:w="1790" w:type="dxa"/>
            <w:gridSpan w:val="2"/>
            <w:vAlign w:val="center"/>
          </w:tcPr>
          <w:p w14:paraId="1851AD91" w14:textId="77777777" w:rsidR="006B28A0" w:rsidRDefault="006B28A0" w:rsidP="00DD1B99">
            <w:pPr>
              <w:jc w:val="center"/>
            </w:pPr>
            <w:r>
              <w:t>--</w:t>
            </w:r>
          </w:p>
        </w:tc>
        <w:tc>
          <w:tcPr>
            <w:tcW w:w="1800" w:type="dxa"/>
            <w:vAlign w:val="center"/>
          </w:tcPr>
          <w:p w14:paraId="107C6128" w14:textId="77777777" w:rsidR="006B28A0" w:rsidRDefault="006B28A0" w:rsidP="00DD1B99">
            <w:pPr>
              <w:jc w:val="center"/>
            </w:pPr>
            <w:r w:rsidRPr="00F95C52">
              <w:t>81 – 245 (15)</w:t>
            </w:r>
          </w:p>
        </w:tc>
        <w:tc>
          <w:tcPr>
            <w:tcW w:w="1811" w:type="dxa"/>
            <w:gridSpan w:val="2"/>
            <w:vAlign w:val="center"/>
          </w:tcPr>
          <w:p w14:paraId="0EA7F378" w14:textId="77777777" w:rsidR="006B28A0" w:rsidRDefault="006B28A0" w:rsidP="00DD1B99">
            <w:pPr>
              <w:jc w:val="center"/>
            </w:pPr>
            <w:r w:rsidRPr="00F95C52">
              <w:t>106 – 332 (27)</w:t>
            </w:r>
          </w:p>
        </w:tc>
        <w:tc>
          <w:tcPr>
            <w:tcW w:w="1721" w:type="dxa"/>
            <w:gridSpan w:val="3"/>
            <w:vAlign w:val="center"/>
          </w:tcPr>
          <w:p w14:paraId="5C33F9B4" w14:textId="77777777" w:rsidR="006B28A0" w:rsidRDefault="006B28A0" w:rsidP="00DD1B99">
            <w:pPr>
              <w:jc w:val="center"/>
            </w:pPr>
            <w:r w:rsidRPr="00F95C52">
              <w:t>121 – 275 (15)</w:t>
            </w:r>
          </w:p>
        </w:tc>
      </w:tr>
      <w:tr w:rsidR="006B28A0" w:rsidRPr="00F95C52" w14:paraId="7E1A9F4E" w14:textId="77777777" w:rsidTr="00BA699F">
        <w:trPr>
          <w:gridAfter w:val="2"/>
          <w:wAfter w:w="344" w:type="dxa"/>
          <w:trHeight w:val="720"/>
        </w:trPr>
        <w:tc>
          <w:tcPr>
            <w:tcW w:w="1349" w:type="dxa"/>
            <w:tcBorders>
              <w:bottom w:val="single" w:sz="4" w:space="0" w:color="auto"/>
            </w:tcBorders>
          </w:tcPr>
          <w:p w14:paraId="2D742EA7" w14:textId="77777777" w:rsidR="006B28A0" w:rsidRPr="00F95C52" w:rsidRDefault="006B28A0" w:rsidP="00DD1B99">
            <w:pPr>
              <w:jc w:val="center"/>
            </w:pPr>
          </w:p>
        </w:tc>
        <w:tc>
          <w:tcPr>
            <w:tcW w:w="1349" w:type="dxa"/>
            <w:tcBorders>
              <w:bottom w:val="single" w:sz="4" w:space="0" w:color="auto"/>
            </w:tcBorders>
            <w:vAlign w:val="center"/>
          </w:tcPr>
          <w:p w14:paraId="6D111ABD" w14:textId="029BC8D4" w:rsidR="006B28A0" w:rsidRDefault="006B28A0" w:rsidP="00DD1B99">
            <w:pPr>
              <w:jc w:val="center"/>
            </w:pPr>
            <w:r w:rsidRPr="00F95C52">
              <w:t>South</w:t>
            </w:r>
          </w:p>
        </w:tc>
        <w:tc>
          <w:tcPr>
            <w:tcW w:w="1790" w:type="dxa"/>
            <w:gridSpan w:val="2"/>
            <w:tcBorders>
              <w:bottom w:val="single" w:sz="4" w:space="0" w:color="auto"/>
            </w:tcBorders>
            <w:vAlign w:val="center"/>
          </w:tcPr>
          <w:p w14:paraId="443BBBB9" w14:textId="77777777" w:rsidR="006B28A0" w:rsidRPr="00F95C52" w:rsidRDefault="006B28A0" w:rsidP="00DD1B99">
            <w:pPr>
              <w:jc w:val="center"/>
            </w:pPr>
            <w:r>
              <w:t>--</w:t>
            </w:r>
          </w:p>
        </w:tc>
        <w:tc>
          <w:tcPr>
            <w:tcW w:w="1800" w:type="dxa"/>
            <w:tcBorders>
              <w:bottom w:val="single" w:sz="4" w:space="0" w:color="auto"/>
            </w:tcBorders>
            <w:vAlign w:val="center"/>
          </w:tcPr>
          <w:p w14:paraId="429D73CF" w14:textId="77777777" w:rsidR="006B28A0" w:rsidRPr="00F95C52" w:rsidRDefault="006B28A0" w:rsidP="00DD1B99">
            <w:pPr>
              <w:jc w:val="center"/>
            </w:pPr>
            <w:r w:rsidRPr="00F95C52">
              <w:t>95 – 237 (10)</w:t>
            </w:r>
          </w:p>
        </w:tc>
        <w:tc>
          <w:tcPr>
            <w:tcW w:w="1811" w:type="dxa"/>
            <w:gridSpan w:val="2"/>
            <w:tcBorders>
              <w:bottom w:val="single" w:sz="4" w:space="0" w:color="auto"/>
            </w:tcBorders>
            <w:vAlign w:val="center"/>
          </w:tcPr>
          <w:p w14:paraId="2D70B09B" w14:textId="77777777" w:rsidR="006B28A0" w:rsidRPr="00F95C52" w:rsidRDefault="006B28A0" w:rsidP="00DD1B99">
            <w:pPr>
              <w:jc w:val="center"/>
            </w:pPr>
            <w:r w:rsidRPr="00F95C52">
              <w:t>104 – 287 (15)</w:t>
            </w:r>
          </w:p>
        </w:tc>
        <w:tc>
          <w:tcPr>
            <w:tcW w:w="1721" w:type="dxa"/>
            <w:gridSpan w:val="3"/>
            <w:tcBorders>
              <w:bottom w:val="single" w:sz="4" w:space="0" w:color="auto"/>
            </w:tcBorders>
            <w:vAlign w:val="center"/>
          </w:tcPr>
          <w:p w14:paraId="5733ED12" w14:textId="77777777" w:rsidR="006B28A0" w:rsidRDefault="006B28A0" w:rsidP="00DD1B99">
            <w:pPr>
              <w:jc w:val="center"/>
            </w:pPr>
            <w:r w:rsidRPr="00F95C52">
              <w:t>--</w:t>
            </w:r>
          </w:p>
        </w:tc>
      </w:tr>
    </w:tbl>
    <w:p w14:paraId="43A70547" w14:textId="77777777" w:rsidR="007231F1" w:rsidRDefault="007231F1" w:rsidP="007231F1"/>
    <w:p w14:paraId="79824437" w14:textId="77777777" w:rsidR="007231F1" w:rsidRDefault="007231F1" w:rsidP="007231F1">
      <w:r>
        <w:br w:type="page"/>
      </w:r>
    </w:p>
    <w:p w14:paraId="155E6233" w14:textId="77777777" w:rsidR="00951706" w:rsidRDefault="00951706" w:rsidP="00951706">
      <w:pPr>
        <w:spacing w:line="480" w:lineRule="auto"/>
        <w:rPr>
          <w:b/>
        </w:rPr>
      </w:pPr>
      <w:r>
        <w:rPr>
          <w:b/>
        </w:rPr>
        <w:lastRenderedPageBreak/>
        <w:t>Figure headings</w:t>
      </w:r>
    </w:p>
    <w:p w14:paraId="09D92355" w14:textId="77777777" w:rsidR="00951706" w:rsidRDefault="00951706" w:rsidP="00951706">
      <w:pPr>
        <w:spacing w:line="480" w:lineRule="auto"/>
        <w:rPr>
          <w:b/>
        </w:rPr>
      </w:pPr>
    </w:p>
    <w:p w14:paraId="458110CA" w14:textId="60E9F141" w:rsidR="00D94C22" w:rsidRPr="00951706" w:rsidRDefault="00D94C22" w:rsidP="00951706">
      <w:pPr>
        <w:spacing w:line="480" w:lineRule="auto"/>
        <w:rPr>
          <w:bCs/>
        </w:rPr>
      </w:pPr>
      <w:r w:rsidRPr="00951706">
        <w:rPr>
          <w:bCs/>
        </w:rPr>
        <w:t xml:space="preserve">Figure 1: Lake Champlain, showing </w:t>
      </w:r>
      <w:r w:rsidR="007F60CF" w:rsidRPr="00951706">
        <w:rPr>
          <w:bCs/>
        </w:rPr>
        <w:t xml:space="preserve">north, central, and south </w:t>
      </w:r>
      <w:r w:rsidRPr="00951706">
        <w:rPr>
          <w:bCs/>
        </w:rPr>
        <w:t xml:space="preserve">sampling </w:t>
      </w:r>
      <w:r w:rsidR="007F60CF" w:rsidRPr="00951706">
        <w:rPr>
          <w:bCs/>
        </w:rPr>
        <w:t xml:space="preserve">areas </w:t>
      </w:r>
      <w:r w:rsidRPr="00951706">
        <w:rPr>
          <w:bCs/>
        </w:rPr>
        <w:t>in the Main Lake and two major known lake trout spawning sites at Gordon Landing and Burlington Bay</w:t>
      </w:r>
      <w:r w:rsidR="007E55DE" w:rsidRPr="00951706">
        <w:rPr>
          <w:bCs/>
        </w:rPr>
        <w:t xml:space="preserve"> where lake trout are also stocked annually</w:t>
      </w:r>
      <w:r w:rsidRPr="00951706">
        <w:rPr>
          <w:bCs/>
        </w:rPr>
        <w:t>.</w:t>
      </w:r>
    </w:p>
    <w:p w14:paraId="3DFE46B7" w14:textId="77777777" w:rsidR="00951706" w:rsidRPr="00951706" w:rsidRDefault="00951706" w:rsidP="00951706">
      <w:pPr>
        <w:spacing w:line="480" w:lineRule="auto"/>
        <w:rPr>
          <w:bCs/>
        </w:rPr>
      </w:pPr>
    </w:p>
    <w:p w14:paraId="19EC5230" w14:textId="3992561C" w:rsidR="00504AAC" w:rsidRPr="00951706" w:rsidRDefault="00F932E1" w:rsidP="00951706">
      <w:pPr>
        <w:spacing w:line="480" w:lineRule="auto"/>
        <w:rPr>
          <w:bCs/>
        </w:rPr>
      </w:pPr>
      <w:r w:rsidRPr="00951706">
        <w:rPr>
          <w:bCs/>
        </w:rPr>
        <w:t xml:space="preserve">Figure </w:t>
      </w:r>
      <w:r w:rsidR="00AF1721" w:rsidRPr="00951706">
        <w:rPr>
          <w:bCs/>
        </w:rPr>
        <w:t>2</w:t>
      </w:r>
      <w:r w:rsidRPr="00951706">
        <w:rPr>
          <w:bCs/>
        </w:rPr>
        <w:t xml:space="preserve">: Seasonal comparison of mean percent total lipid content of the dry </w:t>
      </w:r>
      <w:r w:rsidR="00F934E0" w:rsidRPr="00951706">
        <w:rPr>
          <w:bCs/>
        </w:rPr>
        <w:t xml:space="preserve">mass </w:t>
      </w:r>
      <w:r w:rsidRPr="00951706">
        <w:rPr>
          <w:bCs/>
        </w:rPr>
        <w:t xml:space="preserve">of </w:t>
      </w:r>
      <w:r w:rsidR="00042DE6" w:rsidRPr="00951706">
        <w:rPr>
          <w:bCs/>
        </w:rPr>
        <w:t xml:space="preserve">wild and stocked </w:t>
      </w:r>
      <w:r w:rsidRPr="00951706">
        <w:rPr>
          <w:bCs/>
        </w:rPr>
        <w:t>juvenile lake trout ages 0-3 in Lake Champlain captured between 8 June and 29 September 2019. The colors denote seasons in which lake trout were captured: spring (June), summer (July – August), and autumn (September)</w:t>
      </w:r>
      <w:r w:rsidR="00470D08" w:rsidRPr="00951706">
        <w:rPr>
          <w:bCs/>
        </w:rPr>
        <w:t xml:space="preserve">; the black line is the regression for all </w:t>
      </w:r>
      <w:r w:rsidR="00A23EBA" w:rsidRPr="00951706">
        <w:rPr>
          <w:bCs/>
        </w:rPr>
        <w:t>fish combined by season</w:t>
      </w:r>
      <w:r w:rsidRPr="00951706">
        <w:rPr>
          <w:bCs/>
        </w:rPr>
        <w:t xml:space="preserve">. Numbers on the graph indicate age of each fish; age-0 stocked fish were </w:t>
      </w:r>
      <w:r w:rsidR="00D92745" w:rsidRPr="00951706">
        <w:rPr>
          <w:bCs/>
        </w:rPr>
        <w:t>collected in</w:t>
      </w:r>
      <w:r w:rsidRPr="00951706">
        <w:rPr>
          <w:bCs/>
        </w:rPr>
        <w:t xml:space="preserve"> November</w:t>
      </w:r>
      <w:r w:rsidR="00060F76" w:rsidRPr="00951706">
        <w:rPr>
          <w:bCs/>
        </w:rPr>
        <w:t xml:space="preserve"> 2018</w:t>
      </w:r>
      <w:r w:rsidR="008D31DB" w:rsidRPr="00951706">
        <w:rPr>
          <w:bCs/>
        </w:rPr>
        <w:t xml:space="preserve"> </w:t>
      </w:r>
      <w:r w:rsidRPr="00951706">
        <w:rPr>
          <w:bCs/>
        </w:rPr>
        <w:t>from the Ed Weed Fish Culture Station</w:t>
      </w:r>
      <w:r w:rsidR="00D92745" w:rsidRPr="00951706">
        <w:rPr>
          <w:bCs/>
        </w:rPr>
        <w:t xml:space="preserve"> just prior to stocking (</w:t>
      </w:r>
      <w:r w:rsidRPr="00951706">
        <w:rPr>
          <w:bCs/>
        </w:rPr>
        <w:t xml:space="preserve">pre-winter). </w:t>
      </w:r>
    </w:p>
    <w:p w14:paraId="416F268D" w14:textId="77777777" w:rsidR="00951706" w:rsidRPr="00951706" w:rsidRDefault="00951706" w:rsidP="00951706">
      <w:pPr>
        <w:spacing w:line="480" w:lineRule="auto"/>
        <w:rPr>
          <w:bCs/>
        </w:rPr>
      </w:pPr>
    </w:p>
    <w:p w14:paraId="443509EF" w14:textId="1E4E6B17" w:rsidR="00AF1721" w:rsidRDefault="00AF1721" w:rsidP="00951706">
      <w:pPr>
        <w:spacing w:line="480" w:lineRule="auto"/>
      </w:pPr>
      <w:r w:rsidRPr="00951706">
        <w:rPr>
          <w:bCs/>
        </w:rPr>
        <w:t xml:space="preserve">Figure </w:t>
      </w:r>
      <w:r w:rsidR="00042DE6" w:rsidRPr="00951706">
        <w:rPr>
          <w:bCs/>
        </w:rPr>
        <w:t>3</w:t>
      </w:r>
      <w:r w:rsidRPr="00951706">
        <w:rPr>
          <w:bCs/>
        </w:rPr>
        <w:t xml:space="preserve">: Seasonal and spatial comparison of mean percent total lipid content of the dry </w:t>
      </w:r>
      <w:r w:rsidR="00F934E0" w:rsidRPr="00951706">
        <w:rPr>
          <w:bCs/>
        </w:rPr>
        <w:t xml:space="preserve">mass </w:t>
      </w:r>
      <w:r w:rsidRPr="00951706">
        <w:rPr>
          <w:bCs/>
        </w:rPr>
        <w:t>of</w:t>
      </w:r>
      <w:r>
        <w:t xml:space="preserve"> </w:t>
      </w:r>
      <w:r w:rsidRPr="000E78C2">
        <w:t>wild and stocked</w:t>
      </w:r>
      <w:r>
        <w:t xml:space="preserve"> juvenile lake trout ages 1-3 in Lake Champlain captured between 8 June and 29 September 2019. Error bars show standard error. North, central, and south refer to the sampling regions in the Main Lake basin. The seasons refer to the month in which lake trout were captured: June (spring), July – August (summer), and September (autumn).</w:t>
      </w:r>
    </w:p>
    <w:p w14:paraId="54D6044E" w14:textId="768068C1" w:rsidR="00B42729" w:rsidRPr="00185D30" w:rsidRDefault="00B42729" w:rsidP="00426A75"/>
    <w:sectPr w:rsidR="00B42729" w:rsidRPr="00185D30" w:rsidSect="00185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26A522" w14:textId="77777777" w:rsidR="005110B6" w:rsidRDefault="005110B6" w:rsidP="00416E8C">
      <w:r>
        <w:separator/>
      </w:r>
    </w:p>
  </w:endnote>
  <w:endnote w:type="continuationSeparator" w:id="0">
    <w:p w14:paraId="7AE189A7" w14:textId="77777777" w:rsidR="005110B6" w:rsidRDefault="005110B6" w:rsidP="00416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ebkit-standard">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17096149"/>
      <w:docPartObj>
        <w:docPartGallery w:val="Page Numbers (Bottom of Page)"/>
        <w:docPartUnique/>
      </w:docPartObj>
    </w:sdtPr>
    <w:sdtEndPr>
      <w:rPr>
        <w:rStyle w:val="PageNumber"/>
      </w:rPr>
    </w:sdtEndPr>
    <w:sdtContent>
      <w:p w14:paraId="7D0DF54B" w14:textId="77777777" w:rsidR="00AB0CB8" w:rsidRDefault="00AB0CB8" w:rsidP="00633D8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88366F" w14:textId="77777777" w:rsidR="00AB0CB8" w:rsidRDefault="00AB0CB8" w:rsidP="00083B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19798099"/>
      <w:docPartObj>
        <w:docPartGallery w:val="Page Numbers (Bottom of Page)"/>
        <w:docPartUnique/>
      </w:docPartObj>
    </w:sdtPr>
    <w:sdtEndPr>
      <w:rPr>
        <w:rStyle w:val="PageNumber"/>
      </w:rPr>
    </w:sdtEndPr>
    <w:sdtContent>
      <w:p w14:paraId="494739DE" w14:textId="77777777" w:rsidR="00AB0CB8" w:rsidRDefault="00AB0CB8" w:rsidP="00633D8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83C626" w14:textId="77777777" w:rsidR="00AB0CB8" w:rsidRDefault="00AB0CB8" w:rsidP="00083B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44670" w14:textId="77777777" w:rsidR="005110B6" w:rsidRDefault="005110B6" w:rsidP="00416E8C">
      <w:r>
        <w:separator/>
      </w:r>
    </w:p>
  </w:footnote>
  <w:footnote w:type="continuationSeparator" w:id="0">
    <w:p w14:paraId="715EC90E" w14:textId="77777777" w:rsidR="005110B6" w:rsidRDefault="005110B6" w:rsidP="00416E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32226460"/>
      <w:docPartObj>
        <w:docPartGallery w:val="Page Numbers (Top of Page)"/>
        <w:docPartUnique/>
      </w:docPartObj>
    </w:sdtPr>
    <w:sdtEndPr>
      <w:rPr>
        <w:rStyle w:val="PageNumber"/>
      </w:rPr>
    </w:sdtEndPr>
    <w:sdtContent>
      <w:p w14:paraId="0AA5E43E" w14:textId="77777777" w:rsidR="00AB0CB8" w:rsidRDefault="00AB0CB8" w:rsidP="00906D7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31CDA8" w14:textId="77777777" w:rsidR="00AB0CB8" w:rsidRDefault="00AB0CB8" w:rsidP="00416E8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87138" w14:textId="77777777" w:rsidR="00AB0CB8" w:rsidRPr="00416E8C" w:rsidRDefault="00AB0CB8" w:rsidP="00416E8C">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4702F4"/>
    <w:multiLevelType w:val="hybridMultilevel"/>
    <w:tmpl w:val="E5D47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4263934"/>
    <w:multiLevelType w:val="hybridMultilevel"/>
    <w:tmpl w:val="80C237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07A20F0"/>
    <w:multiLevelType w:val="hybridMultilevel"/>
    <w:tmpl w:val="BE6CC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D05D0B"/>
    <w:multiLevelType w:val="hybridMultilevel"/>
    <w:tmpl w:val="6E3C8D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11832BB"/>
    <w:multiLevelType w:val="hybridMultilevel"/>
    <w:tmpl w:val="F37A10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len Marsden">
    <w15:presenceInfo w15:providerId="None" w15:userId="Ellen Marsd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E8C"/>
    <w:rsid w:val="0000004C"/>
    <w:rsid w:val="00001EEA"/>
    <w:rsid w:val="000050A9"/>
    <w:rsid w:val="00016651"/>
    <w:rsid w:val="0002051D"/>
    <w:rsid w:val="00021DE7"/>
    <w:rsid w:val="000225A1"/>
    <w:rsid w:val="00026953"/>
    <w:rsid w:val="000270BE"/>
    <w:rsid w:val="00030D74"/>
    <w:rsid w:val="00031950"/>
    <w:rsid w:val="00042DE6"/>
    <w:rsid w:val="0004398D"/>
    <w:rsid w:val="0004739D"/>
    <w:rsid w:val="000500F4"/>
    <w:rsid w:val="00056BA7"/>
    <w:rsid w:val="00060F76"/>
    <w:rsid w:val="000627D9"/>
    <w:rsid w:val="00063771"/>
    <w:rsid w:val="00064E45"/>
    <w:rsid w:val="00071F46"/>
    <w:rsid w:val="000733BC"/>
    <w:rsid w:val="00080776"/>
    <w:rsid w:val="00083B6F"/>
    <w:rsid w:val="00086353"/>
    <w:rsid w:val="00091A9F"/>
    <w:rsid w:val="00093285"/>
    <w:rsid w:val="000950F9"/>
    <w:rsid w:val="000955B9"/>
    <w:rsid w:val="000A2F99"/>
    <w:rsid w:val="000A4B35"/>
    <w:rsid w:val="000A79FA"/>
    <w:rsid w:val="000B187C"/>
    <w:rsid w:val="000B2AED"/>
    <w:rsid w:val="000B2B09"/>
    <w:rsid w:val="000B4FA7"/>
    <w:rsid w:val="000B6CAD"/>
    <w:rsid w:val="000C4C0E"/>
    <w:rsid w:val="000C64BA"/>
    <w:rsid w:val="000D42FA"/>
    <w:rsid w:val="000D65AA"/>
    <w:rsid w:val="000D6A3B"/>
    <w:rsid w:val="000E02B0"/>
    <w:rsid w:val="000E32D6"/>
    <w:rsid w:val="000E44B3"/>
    <w:rsid w:val="000E77A7"/>
    <w:rsid w:val="000E78C2"/>
    <w:rsid w:val="000F0D24"/>
    <w:rsid w:val="000F7866"/>
    <w:rsid w:val="000F7AE3"/>
    <w:rsid w:val="0010178A"/>
    <w:rsid w:val="00104C2B"/>
    <w:rsid w:val="001052FE"/>
    <w:rsid w:val="001127C9"/>
    <w:rsid w:val="00112C07"/>
    <w:rsid w:val="001242C6"/>
    <w:rsid w:val="00124AE0"/>
    <w:rsid w:val="001277E3"/>
    <w:rsid w:val="00135C3E"/>
    <w:rsid w:val="00137D97"/>
    <w:rsid w:val="00142EF2"/>
    <w:rsid w:val="0015159D"/>
    <w:rsid w:val="0015301F"/>
    <w:rsid w:val="00163A81"/>
    <w:rsid w:val="001647EB"/>
    <w:rsid w:val="00174DFA"/>
    <w:rsid w:val="0017534D"/>
    <w:rsid w:val="00177C60"/>
    <w:rsid w:val="00182A07"/>
    <w:rsid w:val="00185D30"/>
    <w:rsid w:val="001906A9"/>
    <w:rsid w:val="0019090A"/>
    <w:rsid w:val="00193B31"/>
    <w:rsid w:val="001A1001"/>
    <w:rsid w:val="001A2BB1"/>
    <w:rsid w:val="001A33C6"/>
    <w:rsid w:val="001A48C9"/>
    <w:rsid w:val="001A5D0E"/>
    <w:rsid w:val="001B0D15"/>
    <w:rsid w:val="001B21E3"/>
    <w:rsid w:val="001B3C11"/>
    <w:rsid w:val="001B5F6C"/>
    <w:rsid w:val="001B70FA"/>
    <w:rsid w:val="001C1C2B"/>
    <w:rsid w:val="001C5EC1"/>
    <w:rsid w:val="001C7199"/>
    <w:rsid w:val="001F1ABE"/>
    <w:rsid w:val="001F258E"/>
    <w:rsid w:val="001F2A59"/>
    <w:rsid w:val="001F402B"/>
    <w:rsid w:val="002019A4"/>
    <w:rsid w:val="00203B64"/>
    <w:rsid w:val="00210837"/>
    <w:rsid w:val="002119C2"/>
    <w:rsid w:val="00215FC1"/>
    <w:rsid w:val="00230AB0"/>
    <w:rsid w:val="00230FEF"/>
    <w:rsid w:val="0023206D"/>
    <w:rsid w:val="002341CA"/>
    <w:rsid w:val="002365D2"/>
    <w:rsid w:val="00236DEF"/>
    <w:rsid w:val="00241228"/>
    <w:rsid w:val="00243A55"/>
    <w:rsid w:val="00245C5A"/>
    <w:rsid w:val="00246091"/>
    <w:rsid w:val="00250BF1"/>
    <w:rsid w:val="00250D42"/>
    <w:rsid w:val="00254744"/>
    <w:rsid w:val="002560CF"/>
    <w:rsid w:val="00261E8B"/>
    <w:rsid w:val="00264F79"/>
    <w:rsid w:val="002731F1"/>
    <w:rsid w:val="00275D9C"/>
    <w:rsid w:val="002769CC"/>
    <w:rsid w:val="00276CA2"/>
    <w:rsid w:val="00277993"/>
    <w:rsid w:val="00282F35"/>
    <w:rsid w:val="00292F87"/>
    <w:rsid w:val="002943FA"/>
    <w:rsid w:val="0029799B"/>
    <w:rsid w:val="002A1335"/>
    <w:rsid w:val="002A1B77"/>
    <w:rsid w:val="002A5796"/>
    <w:rsid w:val="002B09D0"/>
    <w:rsid w:val="002B6F33"/>
    <w:rsid w:val="002B7D5A"/>
    <w:rsid w:val="002C03D0"/>
    <w:rsid w:val="002C2286"/>
    <w:rsid w:val="002C28AE"/>
    <w:rsid w:val="002C56E7"/>
    <w:rsid w:val="002D2B4B"/>
    <w:rsid w:val="002D7072"/>
    <w:rsid w:val="002E07B8"/>
    <w:rsid w:val="002E20D6"/>
    <w:rsid w:val="002E68D3"/>
    <w:rsid w:val="002F4A5D"/>
    <w:rsid w:val="002F4BFD"/>
    <w:rsid w:val="00302437"/>
    <w:rsid w:val="003050CD"/>
    <w:rsid w:val="00306D2A"/>
    <w:rsid w:val="00307052"/>
    <w:rsid w:val="00314A90"/>
    <w:rsid w:val="00315A36"/>
    <w:rsid w:val="00320768"/>
    <w:rsid w:val="00321E0C"/>
    <w:rsid w:val="0033258D"/>
    <w:rsid w:val="00336F59"/>
    <w:rsid w:val="00344257"/>
    <w:rsid w:val="00344A2E"/>
    <w:rsid w:val="003465CB"/>
    <w:rsid w:val="00354178"/>
    <w:rsid w:val="00354206"/>
    <w:rsid w:val="00356ACA"/>
    <w:rsid w:val="003570EC"/>
    <w:rsid w:val="003679BE"/>
    <w:rsid w:val="00371819"/>
    <w:rsid w:val="00371FE5"/>
    <w:rsid w:val="0037371F"/>
    <w:rsid w:val="003745E2"/>
    <w:rsid w:val="00376366"/>
    <w:rsid w:val="0037745B"/>
    <w:rsid w:val="003850A4"/>
    <w:rsid w:val="00385F46"/>
    <w:rsid w:val="003906BC"/>
    <w:rsid w:val="00395328"/>
    <w:rsid w:val="003A1FA4"/>
    <w:rsid w:val="003B05C2"/>
    <w:rsid w:val="003B3CEF"/>
    <w:rsid w:val="003C20D7"/>
    <w:rsid w:val="003C3B5C"/>
    <w:rsid w:val="003D23B5"/>
    <w:rsid w:val="003E169D"/>
    <w:rsid w:val="003E2318"/>
    <w:rsid w:val="003E2349"/>
    <w:rsid w:val="003E266A"/>
    <w:rsid w:val="003E50F8"/>
    <w:rsid w:val="003F0F80"/>
    <w:rsid w:val="003F14E2"/>
    <w:rsid w:val="003F3AB1"/>
    <w:rsid w:val="00400578"/>
    <w:rsid w:val="004119F2"/>
    <w:rsid w:val="004139D4"/>
    <w:rsid w:val="00416E8C"/>
    <w:rsid w:val="0041760E"/>
    <w:rsid w:val="0041796D"/>
    <w:rsid w:val="00421FE8"/>
    <w:rsid w:val="00426A75"/>
    <w:rsid w:val="0042751B"/>
    <w:rsid w:val="004323D1"/>
    <w:rsid w:val="00436EA9"/>
    <w:rsid w:val="0044369C"/>
    <w:rsid w:val="004446EF"/>
    <w:rsid w:val="004448E3"/>
    <w:rsid w:val="00457A24"/>
    <w:rsid w:val="00460E93"/>
    <w:rsid w:val="004647AA"/>
    <w:rsid w:val="00470163"/>
    <w:rsid w:val="00470D08"/>
    <w:rsid w:val="004715DD"/>
    <w:rsid w:val="004755F3"/>
    <w:rsid w:val="00482899"/>
    <w:rsid w:val="00484C50"/>
    <w:rsid w:val="00487AAB"/>
    <w:rsid w:val="00491072"/>
    <w:rsid w:val="00493778"/>
    <w:rsid w:val="00495867"/>
    <w:rsid w:val="00495AED"/>
    <w:rsid w:val="004A2A33"/>
    <w:rsid w:val="004B2D44"/>
    <w:rsid w:val="004B73D8"/>
    <w:rsid w:val="004B7C5A"/>
    <w:rsid w:val="004C046F"/>
    <w:rsid w:val="004C26A8"/>
    <w:rsid w:val="004C3989"/>
    <w:rsid w:val="004C6E64"/>
    <w:rsid w:val="004C72E8"/>
    <w:rsid w:val="004C77C9"/>
    <w:rsid w:val="004D29BF"/>
    <w:rsid w:val="004D3B94"/>
    <w:rsid w:val="004E076E"/>
    <w:rsid w:val="004E08A0"/>
    <w:rsid w:val="004E1033"/>
    <w:rsid w:val="004E179C"/>
    <w:rsid w:val="004E1B79"/>
    <w:rsid w:val="004E1F16"/>
    <w:rsid w:val="004E634F"/>
    <w:rsid w:val="004F15ED"/>
    <w:rsid w:val="004F4817"/>
    <w:rsid w:val="00504AAC"/>
    <w:rsid w:val="00506163"/>
    <w:rsid w:val="00506D47"/>
    <w:rsid w:val="005079ED"/>
    <w:rsid w:val="0051079B"/>
    <w:rsid w:val="005110B6"/>
    <w:rsid w:val="00514C42"/>
    <w:rsid w:val="005251F3"/>
    <w:rsid w:val="00531576"/>
    <w:rsid w:val="00535B95"/>
    <w:rsid w:val="005371E0"/>
    <w:rsid w:val="005417F4"/>
    <w:rsid w:val="00541E53"/>
    <w:rsid w:val="00542B45"/>
    <w:rsid w:val="00543526"/>
    <w:rsid w:val="005506BB"/>
    <w:rsid w:val="00552E79"/>
    <w:rsid w:val="0055524B"/>
    <w:rsid w:val="00560149"/>
    <w:rsid w:val="00565CD4"/>
    <w:rsid w:val="00573606"/>
    <w:rsid w:val="00574C8D"/>
    <w:rsid w:val="005750AF"/>
    <w:rsid w:val="00583551"/>
    <w:rsid w:val="00583C09"/>
    <w:rsid w:val="0059387E"/>
    <w:rsid w:val="00595091"/>
    <w:rsid w:val="005A0B28"/>
    <w:rsid w:val="005A0BC6"/>
    <w:rsid w:val="005A2571"/>
    <w:rsid w:val="005A3AEE"/>
    <w:rsid w:val="005A42A9"/>
    <w:rsid w:val="005A5F0B"/>
    <w:rsid w:val="005A70B0"/>
    <w:rsid w:val="005A72B2"/>
    <w:rsid w:val="005B45C4"/>
    <w:rsid w:val="005B4906"/>
    <w:rsid w:val="005C07F9"/>
    <w:rsid w:val="005C0AAE"/>
    <w:rsid w:val="005C4349"/>
    <w:rsid w:val="005D47F2"/>
    <w:rsid w:val="005D6266"/>
    <w:rsid w:val="005E05D5"/>
    <w:rsid w:val="005E11E2"/>
    <w:rsid w:val="005E4B4E"/>
    <w:rsid w:val="005F1ECA"/>
    <w:rsid w:val="005F2CAC"/>
    <w:rsid w:val="0060254B"/>
    <w:rsid w:val="00611F82"/>
    <w:rsid w:val="00615995"/>
    <w:rsid w:val="006245B2"/>
    <w:rsid w:val="00624F03"/>
    <w:rsid w:val="00627BD3"/>
    <w:rsid w:val="00633A36"/>
    <w:rsid w:val="00633D8D"/>
    <w:rsid w:val="00637BE4"/>
    <w:rsid w:val="00641C21"/>
    <w:rsid w:val="00644180"/>
    <w:rsid w:val="00645C08"/>
    <w:rsid w:val="00650045"/>
    <w:rsid w:val="00650CA5"/>
    <w:rsid w:val="00653250"/>
    <w:rsid w:val="006552D0"/>
    <w:rsid w:val="00655D1D"/>
    <w:rsid w:val="006704DF"/>
    <w:rsid w:val="006715A4"/>
    <w:rsid w:val="006729DE"/>
    <w:rsid w:val="0067338B"/>
    <w:rsid w:val="00674A77"/>
    <w:rsid w:val="006835E0"/>
    <w:rsid w:val="006858D5"/>
    <w:rsid w:val="00690B21"/>
    <w:rsid w:val="00694FD9"/>
    <w:rsid w:val="00695129"/>
    <w:rsid w:val="00696916"/>
    <w:rsid w:val="006A0707"/>
    <w:rsid w:val="006A1A19"/>
    <w:rsid w:val="006A7C76"/>
    <w:rsid w:val="006B0217"/>
    <w:rsid w:val="006B024D"/>
    <w:rsid w:val="006B24DC"/>
    <w:rsid w:val="006B28A0"/>
    <w:rsid w:val="006B64D4"/>
    <w:rsid w:val="006B678E"/>
    <w:rsid w:val="006B7DFF"/>
    <w:rsid w:val="006D04F2"/>
    <w:rsid w:val="006D0948"/>
    <w:rsid w:val="006D40D3"/>
    <w:rsid w:val="006D529F"/>
    <w:rsid w:val="006D5AFF"/>
    <w:rsid w:val="006D60A7"/>
    <w:rsid w:val="006E309F"/>
    <w:rsid w:val="006E3E12"/>
    <w:rsid w:val="00700C48"/>
    <w:rsid w:val="0070206F"/>
    <w:rsid w:val="00705A76"/>
    <w:rsid w:val="007100A8"/>
    <w:rsid w:val="00712719"/>
    <w:rsid w:val="00713003"/>
    <w:rsid w:val="00716EA1"/>
    <w:rsid w:val="00717925"/>
    <w:rsid w:val="00721DC9"/>
    <w:rsid w:val="007231F1"/>
    <w:rsid w:val="0072516A"/>
    <w:rsid w:val="00725203"/>
    <w:rsid w:val="00725730"/>
    <w:rsid w:val="007257D2"/>
    <w:rsid w:val="00730BB4"/>
    <w:rsid w:val="007328F9"/>
    <w:rsid w:val="007328FB"/>
    <w:rsid w:val="007349A5"/>
    <w:rsid w:val="00741375"/>
    <w:rsid w:val="00741DF4"/>
    <w:rsid w:val="007532A1"/>
    <w:rsid w:val="00763977"/>
    <w:rsid w:val="007712A2"/>
    <w:rsid w:val="007731B6"/>
    <w:rsid w:val="007740D1"/>
    <w:rsid w:val="00774BB0"/>
    <w:rsid w:val="00782F4D"/>
    <w:rsid w:val="007A5F6F"/>
    <w:rsid w:val="007B7417"/>
    <w:rsid w:val="007C067C"/>
    <w:rsid w:val="007C22D6"/>
    <w:rsid w:val="007C25E7"/>
    <w:rsid w:val="007C5532"/>
    <w:rsid w:val="007C730B"/>
    <w:rsid w:val="007D676D"/>
    <w:rsid w:val="007E11C5"/>
    <w:rsid w:val="007E29E6"/>
    <w:rsid w:val="007E55DE"/>
    <w:rsid w:val="007E7633"/>
    <w:rsid w:val="007F030F"/>
    <w:rsid w:val="007F2515"/>
    <w:rsid w:val="007F60CF"/>
    <w:rsid w:val="007F773E"/>
    <w:rsid w:val="00803274"/>
    <w:rsid w:val="008036A4"/>
    <w:rsid w:val="008056F6"/>
    <w:rsid w:val="0081328C"/>
    <w:rsid w:val="00813875"/>
    <w:rsid w:val="008202ED"/>
    <w:rsid w:val="00820A56"/>
    <w:rsid w:val="00824C5A"/>
    <w:rsid w:val="00831014"/>
    <w:rsid w:val="00831387"/>
    <w:rsid w:val="00832619"/>
    <w:rsid w:val="00832B84"/>
    <w:rsid w:val="00834618"/>
    <w:rsid w:val="008372D6"/>
    <w:rsid w:val="00837B22"/>
    <w:rsid w:val="00837BED"/>
    <w:rsid w:val="008439AE"/>
    <w:rsid w:val="00843E68"/>
    <w:rsid w:val="00845ED5"/>
    <w:rsid w:val="00855D47"/>
    <w:rsid w:val="00860540"/>
    <w:rsid w:val="00863D21"/>
    <w:rsid w:val="0086514A"/>
    <w:rsid w:val="00867F6A"/>
    <w:rsid w:val="00872900"/>
    <w:rsid w:val="00873219"/>
    <w:rsid w:val="00873AE3"/>
    <w:rsid w:val="00875708"/>
    <w:rsid w:val="008765C7"/>
    <w:rsid w:val="00877BA5"/>
    <w:rsid w:val="00884144"/>
    <w:rsid w:val="00892CE1"/>
    <w:rsid w:val="0089758B"/>
    <w:rsid w:val="00897EA7"/>
    <w:rsid w:val="00897FA5"/>
    <w:rsid w:val="008A1405"/>
    <w:rsid w:val="008A3744"/>
    <w:rsid w:val="008A3D4A"/>
    <w:rsid w:val="008A6D71"/>
    <w:rsid w:val="008A7119"/>
    <w:rsid w:val="008A7CB7"/>
    <w:rsid w:val="008B0CF0"/>
    <w:rsid w:val="008B1C42"/>
    <w:rsid w:val="008B79C0"/>
    <w:rsid w:val="008C5463"/>
    <w:rsid w:val="008C6994"/>
    <w:rsid w:val="008C6AAB"/>
    <w:rsid w:val="008D0A52"/>
    <w:rsid w:val="008D26E6"/>
    <w:rsid w:val="008D3087"/>
    <w:rsid w:val="008D31DB"/>
    <w:rsid w:val="008D400D"/>
    <w:rsid w:val="008D61F6"/>
    <w:rsid w:val="008E2C87"/>
    <w:rsid w:val="008E33F4"/>
    <w:rsid w:val="008E67BC"/>
    <w:rsid w:val="008F2DD7"/>
    <w:rsid w:val="008F33C5"/>
    <w:rsid w:val="00906D76"/>
    <w:rsid w:val="00913C7F"/>
    <w:rsid w:val="009175C1"/>
    <w:rsid w:val="00921170"/>
    <w:rsid w:val="00926DB2"/>
    <w:rsid w:val="00930299"/>
    <w:rsid w:val="009304D0"/>
    <w:rsid w:val="00931829"/>
    <w:rsid w:val="00931A53"/>
    <w:rsid w:val="009335DE"/>
    <w:rsid w:val="0093427E"/>
    <w:rsid w:val="00951706"/>
    <w:rsid w:val="00951C96"/>
    <w:rsid w:val="009528DB"/>
    <w:rsid w:val="00957575"/>
    <w:rsid w:val="00960607"/>
    <w:rsid w:val="00961454"/>
    <w:rsid w:val="00962577"/>
    <w:rsid w:val="009633B0"/>
    <w:rsid w:val="00964949"/>
    <w:rsid w:val="0097713E"/>
    <w:rsid w:val="0098549B"/>
    <w:rsid w:val="00985BAC"/>
    <w:rsid w:val="00990D4F"/>
    <w:rsid w:val="00991F66"/>
    <w:rsid w:val="00992AE0"/>
    <w:rsid w:val="009A0263"/>
    <w:rsid w:val="009A128F"/>
    <w:rsid w:val="009A28A9"/>
    <w:rsid w:val="009A5C90"/>
    <w:rsid w:val="009A6377"/>
    <w:rsid w:val="009A742B"/>
    <w:rsid w:val="009B0243"/>
    <w:rsid w:val="009B56EF"/>
    <w:rsid w:val="009B6E3D"/>
    <w:rsid w:val="009C31C7"/>
    <w:rsid w:val="009C4150"/>
    <w:rsid w:val="009D0D58"/>
    <w:rsid w:val="009D77FD"/>
    <w:rsid w:val="009E0CF2"/>
    <w:rsid w:val="009E739D"/>
    <w:rsid w:val="009F1887"/>
    <w:rsid w:val="009F1DC9"/>
    <w:rsid w:val="009F2E10"/>
    <w:rsid w:val="009F345C"/>
    <w:rsid w:val="009F37D5"/>
    <w:rsid w:val="009F4025"/>
    <w:rsid w:val="00A04001"/>
    <w:rsid w:val="00A1088C"/>
    <w:rsid w:val="00A12513"/>
    <w:rsid w:val="00A17F6C"/>
    <w:rsid w:val="00A22A8C"/>
    <w:rsid w:val="00A23EBA"/>
    <w:rsid w:val="00A351F6"/>
    <w:rsid w:val="00A36B92"/>
    <w:rsid w:val="00A428AA"/>
    <w:rsid w:val="00A441E4"/>
    <w:rsid w:val="00A505FE"/>
    <w:rsid w:val="00A621F2"/>
    <w:rsid w:val="00A632FE"/>
    <w:rsid w:val="00A642EB"/>
    <w:rsid w:val="00A64D2B"/>
    <w:rsid w:val="00A70BE8"/>
    <w:rsid w:val="00A75DED"/>
    <w:rsid w:val="00A771D4"/>
    <w:rsid w:val="00A77779"/>
    <w:rsid w:val="00A77A2D"/>
    <w:rsid w:val="00A77E55"/>
    <w:rsid w:val="00A80554"/>
    <w:rsid w:val="00A821DB"/>
    <w:rsid w:val="00A90D5B"/>
    <w:rsid w:val="00AA2004"/>
    <w:rsid w:val="00AA44E5"/>
    <w:rsid w:val="00AA44F5"/>
    <w:rsid w:val="00AA6CFB"/>
    <w:rsid w:val="00AB058F"/>
    <w:rsid w:val="00AB0CB8"/>
    <w:rsid w:val="00AB3F16"/>
    <w:rsid w:val="00AB3F5A"/>
    <w:rsid w:val="00AB7BEA"/>
    <w:rsid w:val="00AC00DC"/>
    <w:rsid w:val="00AC35DA"/>
    <w:rsid w:val="00AC500C"/>
    <w:rsid w:val="00AC6B32"/>
    <w:rsid w:val="00AD032E"/>
    <w:rsid w:val="00AD52FC"/>
    <w:rsid w:val="00AD53BC"/>
    <w:rsid w:val="00AD5E18"/>
    <w:rsid w:val="00AD75E7"/>
    <w:rsid w:val="00AE042B"/>
    <w:rsid w:val="00AE284E"/>
    <w:rsid w:val="00AE2CC6"/>
    <w:rsid w:val="00AF1721"/>
    <w:rsid w:val="00AF2266"/>
    <w:rsid w:val="00B03599"/>
    <w:rsid w:val="00B039CE"/>
    <w:rsid w:val="00B05C61"/>
    <w:rsid w:val="00B10B16"/>
    <w:rsid w:val="00B1117D"/>
    <w:rsid w:val="00B11596"/>
    <w:rsid w:val="00B2739D"/>
    <w:rsid w:val="00B31938"/>
    <w:rsid w:val="00B36024"/>
    <w:rsid w:val="00B36A71"/>
    <w:rsid w:val="00B37D34"/>
    <w:rsid w:val="00B4028B"/>
    <w:rsid w:val="00B41B7A"/>
    <w:rsid w:val="00B41BA3"/>
    <w:rsid w:val="00B42729"/>
    <w:rsid w:val="00B458E3"/>
    <w:rsid w:val="00B4777E"/>
    <w:rsid w:val="00B50639"/>
    <w:rsid w:val="00B53D17"/>
    <w:rsid w:val="00B5559B"/>
    <w:rsid w:val="00B702B4"/>
    <w:rsid w:val="00B74334"/>
    <w:rsid w:val="00B750E8"/>
    <w:rsid w:val="00B81706"/>
    <w:rsid w:val="00B858AA"/>
    <w:rsid w:val="00B90EA2"/>
    <w:rsid w:val="00B919CC"/>
    <w:rsid w:val="00BA0E09"/>
    <w:rsid w:val="00BA223C"/>
    <w:rsid w:val="00BA699F"/>
    <w:rsid w:val="00BB4021"/>
    <w:rsid w:val="00BB624C"/>
    <w:rsid w:val="00BB7EDE"/>
    <w:rsid w:val="00BC0DD6"/>
    <w:rsid w:val="00BC110C"/>
    <w:rsid w:val="00BC6720"/>
    <w:rsid w:val="00BD6573"/>
    <w:rsid w:val="00BE20B3"/>
    <w:rsid w:val="00BE2F7E"/>
    <w:rsid w:val="00BF3867"/>
    <w:rsid w:val="00BF5A29"/>
    <w:rsid w:val="00C00A9C"/>
    <w:rsid w:val="00C02358"/>
    <w:rsid w:val="00C030C2"/>
    <w:rsid w:val="00C04AD2"/>
    <w:rsid w:val="00C076A0"/>
    <w:rsid w:val="00C11793"/>
    <w:rsid w:val="00C11966"/>
    <w:rsid w:val="00C1366A"/>
    <w:rsid w:val="00C164B2"/>
    <w:rsid w:val="00C16692"/>
    <w:rsid w:val="00C1691C"/>
    <w:rsid w:val="00C2198F"/>
    <w:rsid w:val="00C257EA"/>
    <w:rsid w:val="00C30849"/>
    <w:rsid w:val="00C320EB"/>
    <w:rsid w:val="00C40C74"/>
    <w:rsid w:val="00C47E03"/>
    <w:rsid w:val="00C47E83"/>
    <w:rsid w:val="00C53ED5"/>
    <w:rsid w:val="00C53F7C"/>
    <w:rsid w:val="00C6297D"/>
    <w:rsid w:val="00C67BCE"/>
    <w:rsid w:val="00C7043D"/>
    <w:rsid w:val="00C74D6B"/>
    <w:rsid w:val="00C76728"/>
    <w:rsid w:val="00C9533A"/>
    <w:rsid w:val="00C97FA9"/>
    <w:rsid w:val="00CB0D58"/>
    <w:rsid w:val="00CB45A3"/>
    <w:rsid w:val="00CB54EE"/>
    <w:rsid w:val="00CC19F0"/>
    <w:rsid w:val="00CC47E3"/>
    <w:rsid w:val="00CC6682"/>
    <w:rsid w:val="00CD3113"/>
    <w:rsid w:val="00CE7F43"/>
    <w:rsid w:val="00D00C1A"/>
    <w:rsid w:val="00D012A3"/>
    <w:rsid w:val="00D02B67"/>
    <w:rsid w:val="00D04CA3"/>
    <w:rsid w:val="00D06BB4"/>
    <w:rsid w:val="00D1290E"/>
    <w:rsid w:val="00D147D1"/>
    <w:rsid w:val="00D20B2E"/>
    <w:rsid w:val="00D25FA2"/>
    <w:rsid w:val="00D33945"/>
    <w:rsid w:val="00D4129C"/>
    <w:rsid w:val="00D435AE"/>
    <w:rsid w:val="00D56471"/>
    <w:rsid w:val="00D56663"/>
    <w:rsid w:val="00D66BFC"/>
    <w:rsid w:val="00D71C23"/>
    <w:rsid w:val="00D77790"/>
    <w:rsid w:val="00D816D0"/>
    <w:rsid w:val="00D85953"/>
    <w:rsid w:val="00D860F4"/>
    <w:rsid w:val="00D86A17"/>
    <w:rsid w:val="00D92745"/>
    <w:rsid w:val="00D92C59"/>
    <w:rsid w:val="00D94C22"/>
    <w:rsid w:val="00DA00EC"/>
    <w:rsid w:val="00DA1C8F"/>
    <w:rsid w:val="00DA30FB"/>
    <w:rsid w:val="00DA340B"/>
    <w:rsid w:val="00DA4F74"/>
    <w:rsid w:val="00DB2465"/>
    <w:rsid w:val="00DB289C"/>
    <w:rsid w:val="00DB36E6"/>
    <w:rsid w:val="00DB50CF"/>
    <w:rsid w:val="00DC56AB"/>
    <w:rsid w:val="00DC6E04"/>
    <w:rsid w:val="00DD0FE1"/>
    <w:rsid w:val="00DD1B99"/>
    <w:rsid w:val="00DD4F45"/>
    <w:rsid w:val="00DE0364"/>
    <w:rsid w:val="00DE17CB"/>
    <w:rsid w:val="00DE27CB"/>
    <w:rsid w:val="00DE3DA3"/>
    <w:rsid w:val="00DF2950"/>
    <w:rsid w:val="00DF3F9A"/>
    <w:rsid w:val="00DF504E"/>
    <w:rsid w:val="00E02766"/>
    <w:rsid w:val="00E05636"/>
    <w:rsid w:val="00E06263"/>
    <w:rsid w:val="00E06BCB"/>
    <w:rsid w:val="00E07E75"/>
    <w:rsid w:val="00E115AA"/>
    <w:rsid w:val="00E16183"/>
    <w:rsid w:val="00E25ECD"/>
    <w:rsid w:val="00E37D1A"/>
    <w:rsid w:val="00E431CE"/>
    <w:rsid w:val="00E438EA"/>
    <w:rsid w:val="00E62445"/>
    <w:rsid w:val="00E64D29"/>
    <w:rsid w:val="00E65852"/>
    <w:rsid w:val="00E708F7"/>
    <w:rsid w:val="00E722DE"/>
    <w:rsid w:val="00E7530C"/>
    <w:rsid w:val="00E759E3"/>
    <w:rsid w:val="00E76685"/>
    <w:rsid w:val="00E76954"/>
    <w:rsid w:val="00E8124A"/>
    <w:rsid w:val="00E86049"/>
    <w:rsid w:val="00E86CE5"/>
    <w:rsid w:val="00E9000E"/>
    <w:rsid w:val="00E92996"/>
    <w:rsid w:val="00E963AC"/>
    <w:rsid w:val="00EA26C1"/>
    <w:rsid w:val="00EA2898"/>
    <w:rsid w:val="00EB00F8"/>
    <w:rsid w:val="00EB0C9B"/>
    <w:rsid w:val="00EB0F31"/>
    <w:rsid w:val="00EB14F8"/>
    <w:rsid w:val="00EB3458"/>
    <w:rsid w:val="00EB5ED4"/>
    <w:rsid w:val="00EB7384"/>
    <w:rsid w:val="00EB78E7"/>
    <w:rsid w:val="00EC1098"/>
    <w:rsid w:val="00ED0C28"/>
    <w:rsid w:val="00ED0F43"/>
    <w:rsid w:val="00ED29EA"/>
    <w:rsid w:val="00ED3A8B"/>
    <w:rsid w:val="00ED5B5B"/>
    <w:rsid w:val="00ED628B"/>
    <w:rsid w:val="00EE19CB"/>
    <w:rsid w:val="00EE3260"/>
    <w:rsid w:val="00EF1465"/>
    <w:rsid w:val="00EF69FF"/>
    <w:rsid w:val="00F109EC"/>
    <w:rsid w:val="00F1559D"/>
    <w:rsid w:val="00F1561D"/>
    <w:rsid w:val="00F17E3B"/>
    <w:rsid w:val="00F308E1"/>
    <w:rsid w:val="00F3144E"/>
    <w:rsid w:val="00F43893"/>
    <w:rsid w:val="00F43C8A"/>
    <w:rsid w:val="00F4462C"/>
    <w:rsid w:val="00F44CE6"/>
    <w:rsid w:val="00F45355"/>
    <w:rsid w:val="00F46359"/>
    <w:rsid w:val="00F46525"/>
    <w:rsid w:val="00F54B45"/>
    <w:rsid w:val="00F55211"/>
    <w:rsid w:val="00F602CB"/>
    <w:rsid w:val="00F60C01"/>
    <w:rsid w:val="00F6403B"/>
    <w:rsid w:val="00F7167A"/>
    <w:rsid w:val="00F71771"/>
    <w:rsid w:val="00F72846"/>
    <w:rsid w:val="00F822B0"/>
    <w:rsid w:val="00F8356A"/>
    <w:rsid w:val="00F8740D"/>
    <w:rsid w:val="00F90D70"/>
    <w:rsid w:val="00F91FDC"/>
    <w:rsid w:val="00F932E1"/>
    <w:rsid w:val="00F934E0"/>
    <w:rsid w:val="00F96D7C"/>
    <w:rsid w:val="00F97FC5"/>
    <w:rsid w:val="00FA1BC2"/>
    <w:rsid w:val="00FA5E18"/>
    <w:rsid w:val="00FA6C33"/>
    <w:rsid w:val="00FB6DB6"/>
    <w:rsid w:val="00FC4D7A"/>
    <w:rsid w:val="00FD32FD"/>
    <w:rsid w:val="00FD47CC"/>
    <w:rsid w:val="00FD4BFD"/>
    <w:rsid w:val="00FF1656"/>
    <w:rsid w:val="00FF33E1"/>
    <w:rsid w:val="00FF72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862F0"/>
  <w15:chartTrackingRefBased/>
  <w15:docId w15:val="{1017618F-0F9E-8A4E-9F1A-EC5FF3BF2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1251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6E8C"/>
    <w:rPr>
      <w:color w:val="0563C1" w:themeColor="hyperlink"/>
      <w:u w:val="single"/>
    </w:rPr>
  </w:style>
  <w:style w:type="character" w:customStyle="1" w:styleId="UnresolvedMention1">
    <w:name w:val="Unresolved Mention1"/>
    <w:basedOn w:val="DefaultParagraphFont"/>
    <w:uiPriority w:val="99"/>
    <w:semiHidden/>
    <w:unhideWhenUsed/>
    <w:rsid w:val="00416E8C"/>
    <w:rPr>
      <w:color w:val="605E5C"/>
      <w:shd w:val="clear" w:color="auto" w:fill="E1DFDD"/>
    </w:rPr>
  </w:style>
  <w:style w:type="paragraph" w:styleId="Header">
    <w:name w:val="header"/>
    <w:basedOn w:val="Normal"/>
    <w:link w:val="HeaderChar"/>
    <w:uiPriority w:val="99"/>
    <w:unhideWhenUsed/>
    <w:rsid w:val="00416E8C"/>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416E8C"/>
  </w:style>
  <w:style w:type="character" w:styleId="PageNumber">
    <w:name w:val="page number"/>
    <w:basedOn w:val="DefaultParagraphFont"/>
    <w:uiPriority w:val="99"/>
    <w:semiHidden/>
    <w:unhideWhenUsed/>
    <w:rsid w:val="00416E8C"/>
  </w:style>
  <w:style w:type="paragraph" w:styleId="Footer">
    <w:name w:val="footer"/>
    <w:basedOn w:val="Normal"/>
    <w:link w:val="FooterChar"/>
    <w:uiPriority w:val="99"/>
    <w:unhideWhenUsed/>
    <w:rsid w:val="00416E8C"/>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416E8C"/>
  </w:style>
  <w:style w:type="character" w:styleId="LineNumber">
    <w:name w:val="line number"/>
    <w:basedOn w:val="DefaultParagraphFont"/>
    <w:uiPriority w:val="99"/>
    <w:semiHidden/>
    <w:unhideWhenUsed/>
    <w:rsid w:val="00416E8C"/>
  </w:style>
  <w:style w:type="paragraph" w:styleId="ListParagraph">
    <w:name w:val="List Paragraph"/>
    <w:basedOn w:val="Normal"/>
    <w:uiPriority w:val="34"/>
    <w:qFormat/>
    <w:rsid w:val="00A351F6"/>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2B7D5A"/>
    <w:rPr>
      <w:sz w:val="16"/>
      <w:szCs w:val="16"/>
    </w:rPr>
  </w:style>
  <w:style w:type="paragraph" w:styleId="CommentText">
    <w:name w:val="annotation text"/>
    <w:basedOn w:val="Normal"/>
    <w:link w:val="CommentTextChar"/>
    <w:uiPriority w:val="99"/>
    <w:semiHidden/>
    <w:unhideWhenUsed/>
    <w:rsid w:val="002B7D5A"/>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2B7D5A"/>
    <w:rPr>
      <w:sz w:val="20"/>
      <w:szCs w:val="20"/>
    </w:rPr>
  </w:style>
  <w:style w:type="paragraph" w:styleId="CommentSubject">
    <w:name w:val="annotation subject"/>
    <w:basedOn w:val="CommentText"/>
    <w:next w:val="CommentText"/>
    <w:link w:val="CommentSubjectChar"/>
    <w:uiPriority w:val="99"/>
    <w:semiHidden/>
    <w:unhideWhenUsed/>
    <w:rsid w:val="002B7D5A"/>
    <w:rPr>
      <w:b/>
      <w:bCs/>
    </w:rPr>
  </w:style>
  <w:style w:type="character" w:customStyle="1" w:styleId="CommentSubjectChar">
    <w:name w:val="Comment Subject Char"/>
    <w:basedOn w:val="CommentTextChar"/>
    <w:link w:val="CommentSubject"/>
    <w:uiPriority w:val="99"/>
    <w:semiHidden/>
    <w:rsid w:val="002B7D5A"/>
    <w:rPr>
      <w:b/>
      <w:bCs/>
      <w:sz w:val="20"/>
      <w:szCs w:val="20"/>
    </w:rPr>
  </w:style>
  <w:style w:type="paragraph" w:styleId="BalloonText">
    <w:name w:val="Balloon Text"/>
    <w:basedOn w:val="Normal"/>
    <w:link w:val="BalloonTextChar"/>
    <w:uiPriority w:val="99"/>
    <w:semiHidden/>
    <w:unhideWhenUsed/>
    <w:rsid w:val="002B7D5A"/>
    <w:rPr>
      <w:rFonts w:eastAsiaTheme="minorHAnsi"/>
      <w:sz w:val="18"/>
      <w:szCs w:val="18"/>
    </w:rPr>
  </w:style>
  <w:style w:type="character" w:customStyle="1" w:styleId="BalloonTextChar">
    <w:name w:val="Balloon Text Char"/>
    <w:basedOn w:val="DefaultParagraphFont"/>
    <w:link w:val="BalloonText"/>
    <w:uiPriority w:val="99"/>
    <w:semiHidden/>
    <w:rsid w:val="002B7D5A"/>
    <w:rPr>
      <w:rFonts w:ascii="Times New Roman" w:hAnsi="Times New Roman" w:cs="Times New Roman"/>
      <w:sz w:val="18"/>
      <w:szCs w:val="18"/>
    </w:rPr>
  </w:style>
  <w:style w:type="paragraph" w:styleId="NormalWeb">
    <w:name w:val="Normal (Web)"/>
    <w:basedOn w:val="Normal"/>
    <w:uiPriority w:val="99"/>
    <w:semiHidden/>
    <w:unhideWhenUsed/>
    <w:rsid w:val="00AF2266"/>
    <w:pPr>
      <w:spacing w:before="100" w:beforeAutospacing="1" w:after="100" w:afterAutospacing="1"/>
    </w:pPr>
    <w:rPr>
      <w:rFonts w:eastAsiaTheme="minorEastAsia"/>
    </w:rPr>
  </w:style>
  <w:style w:type="character" w:styleId="FollowedHyperlink">
    <w:name w:val="FollowedHyperlink"/>
    <w:basedOn w:val="DefaultParagraphFont"/>
    <w:uiPriority w:val="99"/>
    <w:semiHidden/>
    <w:unhideWhenUsed/>
    <w:rsid w:val="004E08A0"/>
    <w:rPr>
      <w:color w:val="954F72" w:themeColor="followedHyperlink"/>
      <w:u w:val="single"/>
    </w:rPr>
  </w:style>
  <w:style w:type="paragraph" w:styleId="Revision">
    <w:name w:val="Revision"/>
    <w:hidden/>
    <w:uiPriority w:val="99"/>
    <w:semiHidden/>
    <w:rsid w:val="00B74334"/>
    <w:rPr>
      <w:rFonts w:ascii="Times New Roman" w:eastAsia="Times New Roman" w:hAnsi="Times New Roman" w:cs="Times New Roman"/>
    </w:rPr>
  </w:style>
  <w:style w:type="paragraph" w:styleId="DocumentMap">
    <w:name w:val="Document Map"/>
    <w:basedOn w:val="Normal"/>
    <w:link w:val="DocumentMapChar"/>
    <w:uiPriority w:val="99"/>
    <w:semiHidden/>
    <w:unhideWhenUsed/>
    <w:rsid w:val="009A0263"/>
  </w:style>
  <w:style w:type="character" w:customStyle="1" w:styleId="DocumentMapChar">
    <w:name w:val="Document Map Char"/>
    <w:basedOn w:val="DefaultParagraphFont"/>
    <w:link w:val="DocumentMap"/>
    <w:uiPriority w:val="99"/>
    <w:semiHidden/>
    <w:rsid w:val="009A0263"/>
    <w:rPr>
      <w:rFonts w:ascii="Times New Roman" w:eastAsia="Times New Roman" w:hAnsi="Times New Roman" w:cs="Times New Roman"/>
    </w:rPr>
  </w:style>
  <w:style w:type="character" w:customStyle="1" w:styleId="apple-converted-space">
    <w:name w:val="apple-converted-space"/>
    <w:basedOn w:val="DefaultParagraphFont"/>
    <w:rsid w:val="003679BE"/>
  </w:style>
  <w:style w:type="table" w:styleId="TableGrid">
    <w:name w:val="Table Grid"/>
    <w:basedOn w:val="TableNormal"/>
    <w:uiPriority w:val="39"/>
    <w:rsid w:val="007231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8259">
      <w:bodyDiv w:val="1"/>
      <w:marLeft w:val="0"/>
      <w:marRight w:val="0"/>
      <w:marTop w:val="0"/>
      <w:marBottom w:val="0"/>
      <w:divBdr>
        <w:top w:val="none" w:sz="0" w:space="0" w:color="auto"/>
        <w:left w:val="none" w:sz="0" w:space="0" w:color="auto"/>
        <w:bottom w:val="none" w:sz="0" w:space="0" w:color="auto"/>
        <w:right w:val="none" w:sz="0" w:space="0" w:color="auto"/>
      </w:divBdr>
    </w:div>
    <w:div w:id="275018379">
      <w:bodyDiv w:val="1"/>
      <w:marLeft w:val="0"/>
      <w:marRight w:val="0"/>
      <w:marTop w:val="0"/>
      <w:marBottom w:val="0"/>
      <w:divBdr>
        <w:top w:val="none" w:sz="0" w:space="0" w:color="auto"/>
        <w:left w:val="none" w:sz="0" w:space="0" w:color="auto"/>
        <w:bottom w:val="none" w:sz="0" w:space="0" w:color="auto"/>
        <w:right w:val="none" w:sz="0" w:space="0" w:color="auto"/>
      </w:divBdr>
    </w:div>
    <w:div w:id="280453445">
      <w:bodyDiv w:val="1"/>
      <w:marLeft w:val="0"/>
      <w:marRight w:val="0"/>
      <w:marTop w:val="0"/>
      <w:marBottom w:val="0"/>
      <w:divBdr>
        <w:top w:val="none" w:sz="0" w:space="0" w:color="auto"/>
        <w:left w:val="none" w:sz="0" w:space="0" w:color="auto"/>
        <w:bottom w:val="none" w:sz="0" w:space="0" w:color="auto"/>
        <w:right w:val="none" w:sz="0" w:space="0" w:color="auto"/>
      </w:divBdr>
    </w:div>
    <w:div w:id="315845850">
      <w:bodyDiv w:val="1"/>
      <w:marLeft w:val="0"/>
      <w:marRight w:val="0"/>
      <w:marTop w:val="0"/>
      <w:marBottom w:val="0"/>
      <w:divBdr>
        <w:top w:val="none" w:sz="0" w:space="0" w:color="auto"/>
        <w:left w:val="none" w:sz="0" w:space="0" w:color="auto"/>
        <w:bottom w:val="none" w:sz="0" w:space="0" w:color="auto"/>
        <w:right w:val="none" w:sz="0" w:space="0" w:color="auto"/>
      </w:divBdr>
    </w:div>
    <w:div w:id="396711773">
      <w:bodyDiv w:val="1"/>
      <w:marLeft w:val="0"/>
      <w:marRight w:val="0"/>
      <w:marTop w:val="0"/>
      <w:marBottom w:val="0"/>
      <w:divBdr>
        <w:top w:val="none" w:sz="0" w:space="0" w:color="auto"/>
        <w:left w:val="none" w:sz="0" w:space="0" w:color="auto"/>
        <w:bottom w:val="none" w:sz="0" w:space="0" w:color="auto"/>
        <w:right w:val="none" w:sz="0" w:space="0" w:color="auto"/>
      </w:divBdr>
    </w:div>
    <w:div w:id="585189022">
      <w:bodyDiv w:val="1"/>
      <w:marLeft w:val="0"/>
      <w:marRight w:val="0"/>
      <w:marTop w:val="0"/>
      <w:marBottom w:val="0"/>
      <w:divBdr>
        <w:top w:val="none" w:sz="0" w:space="0" w:color="auto"/>
        <w:left w:val="none" w:sz="0" w:space="0" w:color="auto"/>
        <w:bottom w:val="none" w:sz="0" w:space="0" w:color="auto"/>
        <w:right w:val="none" w:sz="0" w:space="0" w:color="auto"/>
      </w:divBdr>
    </w:div>
    <w:div w:id="633566840">
      <w:bodyDiv w:val="1"/>
      <w:marLeft w:val="0"/>
      <w:marRight w:val="0"/>
      <w:marTop w:val="0"/>
      <w:marBottom w:val="0"/>
      <w:divBdr>
        <w:top w:val="none" w:sz="0" w:space="0" w:color="auto"/>
        <w:left w:val="none" w:sz="0" w:space="0" w:color="auto"/>
        <w:bottom w:val="none" w:sz="0" w:space="0" w:color="auto"/>
        <w:right w:val="none" w:sz="0" w:space="0" w:color="auto"/>
      </w:divBdr>
      <w:divsChild>
        <w:div w:id="953362552">
          <w:marLeft w:val="0"/>
          <w:marRight w:val="0"/>
          <w:marTop w:val="0"/>
          <w:marBottom w:val="0"/>
          <w:divBdr>
            <w:top w:val="none" w:sz="0" w:space="0" w:color="auto"/>
            <w:left w:val="none" w:sz="0" w:space="0" w:color="auto"/>
            <w:bottom w:val="none" w:sz="0" w:space="0" w:color="auto"/>
            <w:right w:val="none" w:sz="0" w:space="0" w:color="auto"/>
          </w:divBdr>
        </w:div>
        <w:div w:id="515194351">
          <w:marLeft w:val="0"/>
          <w:marRight w:val="0"/>
          <w:marTop w:val="0"/>
          <w:marBottom w:val="0"/>
          <w:divBdr>
            <w:top w:val="none" w:sz="0" w:space="0" w:color="auto"/>
            <w:left w:val="none" w:sz="0" w:space="0" w:color="auto"/>
            <w:bottom w:val="none" w:sz="0" w:space="0" w:color="auto"/>
            <w:right w:val="none" w:sz="0" w:space="0" w:color="auto"/>
          </w:divBdr>
        </w:div>
        <w:div w:id="67967401">
          <w:marLeft w:val="0"/>
          <w:marRight w:val="0"/>
          <w:marTop w:val="0"/>
          <w:marBottom w:val="0"/>
          <w:divBdr>
            <w:top w:val="none" w:sz="0" w:space="0" w:color="auto"/>
            <w:left w:val="none" w:sz="0" w:space="0" w:color="auto"/>
            <w:bottom w:val="none" w:sz="0" w:space="0" w:color="auto"/>
            <w:right w:val="none" w:sz="0" w:space="0" w:color="auto"/>
          </w:divBdr>
        </w:div>
        <w:div w:id="1099108809">
          <w:marLeft w:val="0"/>
          <w:marRight w:val="0"/>
          <w:marTop w:val="0"/>
          <w:marBottom w:val="0"/>
          <w:divBdr>
            <w:top w:val="none" w:sz="0" w:space="0" w:color="auto"/>
            <w:left w:val="none" w:sz="0" w:space="0" w:color="auto"/>
            <w:bottom w:val="none" w:sz="0" w:space="0" w:color="auto"/>
            <w:right w:val="none" w:sz="0" w:space="0" w:color="auto"/>
          </w:divBdr>
          <w:divsChild>
            <w:div w:id="1267694914">
              <w:marLeft w:val="0"/>
              <w:marRight w:val="0"/>
              <w:marTop w:val="0"/>
              <w:marBottom w:val="0"/>
              <w:divBdr>
                <w:top w:val="none" w:sz="0" w:space="0" w:color="auto"/>
                <w:left w:val="none" w:sz="0" w:space="0" w:color="auto"/>
                <w:bottom w:val="none" w:sz="0" w:space="0" w:color="auto"/>
                <w:right w:val="none" w:sz="0" w:space="0" w:color="auto"/>
              </w:divBdr>
            </w:div>
            <w:div w:id="726537705">
              <w:marLeft w:val="0"/>
              <w:marRight w:val="0"/>
              <w:marTop w:val="0"/>
              <w:marBottom w:val="0"/>
              <w:divBdr>
                <w:top w:val="none" w:sz="0" w:space="0" w:color="auto"/>
                <w:left w:val="none" w:sz="0" w:space="0" w:color="auto"/>
                <w:bottom w:val="none" w:sz="0" w:space="0" w:color="auto"/>
                <w:right w:val="none" w:sz="0" w:space="0" w:color="auto"/>
              </w:divBdr>
            </w:div>
            <w:div w:id="1626736675">
              <w:marLeft w:val="0"/>
              <w:marRight w:val="0"/>
              <w:marTop w:val="0"/>
              <w:marBottom w:val="0"/>
              <w:divBdr>
                <w:top w:val="none" w:sz="0" w:space="0" w:color="auto"/>
                <w:left w:val="none" w:sz="0" w:space="0" w:color="auto"/>
                <w:bottom w:val="none" w:sz="0" w:space="0" w:color="auto"/>
                <w:right w:val="none" w:sz="0" w:space="0" w:color="auto"/>
              </w:divBdr>
            </w:div>
            <w:div w:id="109784365">
              <w:marLeft w:val="0"/>
              <w:marRight w:val="0"/>
              <w:marTop w:val="0"/>
              <w:marBottom w:val="0"/>
              <w:divBdr>
                <w:top w:val="none" w:sz="0" w:space="0" w:color="auto"/>
                <w:left w:val="none" w:sz="0" w:space="0" w:color="auto"/>
                <w:bottom w:val="none" w:sz="0" w:space="0" w:color="auto"/>
                <w:right w:val="none" w:sz="0" w:space="0" w:color="auto"/>
              </w:divBdr>
            </w:div>
            <w:div w:id="1165628262">
              <w:marLeft w:val="0"/>
              <w:marRight w:val="0"/>
              <w:marTop w:val="0"/>
              <w:marBottom w:val="0"/>
              <w:divBdr>
                <w:top w:val="none" w:sz="0" w:space="0" w:color="auto"/>
                <w:left w:val="none" w:sz="0" w:space="0" w:color="auto"/>
                <w:bottom w:val="none" w:sz="0" w:space="0" w:color="auto"/>
                <w:right w:val="none" w:sz="0" w:space="0" w:color="auto"/>
              </w:divBdr>
            </w:div>
          </w:divsChild>
        </w:div>
        <w:div w:id="1572423075">
          <w:marLeft w:val="0"/>
          <w:marRight w:val="0"/>
          <w:marTop w:val="0"/>
          <w:marBottom w:val="0"/>
          <w:divBdr>
            <w:top w:val="none" w:sz="0" w:space="0" w:color="auto"/>
            <w:left w:val="none" w:sz="0" w:space="0" w:color="auto"/>
            <w:bottom w:val="none" w:sz="0" w:space="0" w:color="auto"/>
            <w:right w:val="none" w:sz="0" w:space="0" w:color="auto"/>
          </w:divBdr>
        </w:div>
        <w:div w:id="731464065">
          <w:marLeft w:val="0"/>
          <w:marRight w:val="0"/>
          <w:marTop w:val="0"/>
          <w:marBottom w:val="0"/>
          <w:divBdr>
            <w:top w:val="none" w:sz="0" w:space="0" w:color="auto"/>
            <w:left w:val="none" w:sz="0" w:space="0" w:color="auto"/>
            <w:bottom w:val="none" w:sz="0" w:space="0" w:color="auto"/>
            <w:right w:val="none" w:sz="0" w:space="0" w:color="auto"/>
          </w:divBdr>
        </w:div>
        <w:div w:id="524174889">
          <w:marLeft w:val="0"/>
          <w:marRight w:val="0"/>
          <w:marTop w:val="0"/>
          <w:marBottom w:val="0"/>
          <w:divBdr>
            <w:top w:val="none" w:sz="0" w:space="0" w:color="auto"/>
            <w:left w:val="none" w:sz="0" w:space="0" w:color="auto"/>
            <w:bottom w:val="none" w:sz="0" w:space="0" w:color="auto"/>
            <w:right w:val="none" w:sz="0" w:space="0" w:color="auto"/>
          </w:divBdr>
        </w:div>
      </w:divsChild>
    </w:div>
    <w:div w:id="878591178">
      <w:bodyDiv w:val="1"/>
      <w:marLeft w:val="0"/>
      <w:marRight w:val="0"/>
      <w:marTop w:val="0"/>
      <w:marBottom w:val="0"/>
      <w:divBdr>
        <w:top w:val="none" w:sz="0" w:space="0" w:color="auto"/>
        <w:left w:val="none" w:sz="0" w:space="0" w:color="auto"/>
        <w:bottom w:val="none" w:sz="0" w:space="0" w:color="auto"/>
        <w:right w:val="none" w:sz="0" w:space="0" w:color="auto"/>
      </w:divBdr>
    </w:div>
    <w:div w:id="1053506560">
      <w:bodyDiv w:val="1"/>
      <w:marLeft w:val="0"/>
      <w:marRight w:val="0"/>
      <w:marTop w:val="0"/>
      <w:marBottom w:val="0"/>
      <w:divBdr>
        <w:top w:val="none" w:sz="0" w:space="0" w:color="auto"/>
        <w:left w:val="none" w:sz="0" w:space="0" w:color="auto"/>
        <w:bottom w:val="none" w:sz="0" w:space="0" w:color="auto"/>
        <w:right w:val="none" w:sz="0" w:space="0" w:color="auto"/>
      </w:divBdr>
      <w:divsChild>
        <w:div w:id="5989491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9456663">
              <w:marLeft w:val="0"/>
              <w:marRight w:val="0"/>
              <w:marTop w:val="0"/>
              <w:marBottom w:val="0"/>
              <w:divBdr>
                <w:top w:val="none" w:sz="0" w:space="0" w:color="auto"/>
                <w:left w:val="none" w:sz="0" w:space="0" w:color="auto"/>
                <w:bottom w:val="none" w:sz="0" w:space="0" w:color="auto"/>
                <w:right w:val="none" w:sz="0" w:space="0" w:color="auto"/>
              </w:divBdr>
              <w:divsChild>
                <w:div w:id="471145222">
                  <w:marLeft w:val="0"/>
                  <w:marRight w:val="0"/>
                  <w:marTop w:val="0"/>
                  <w:marBottom w:val="0"/>
                  <w:divBdr>
                    <w:top w:val="none" w:sz="0" w:space="0" w:color="auto"/>
                    <w:left w:val="none" w:sz="0" w:space="0" w:color="auto"/>
                    <w:bottom w:val="none" w:sz="0" w:space="0" w:color="auto"/>
                    <w:right w:val="none" w:sz="0" w:space="0" w:color="auto"/>
                  </w:divBdr>
                  <w:divsChild>
                    <w:div w:id="13544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557274">
      <w:bodyDiv w:val="1"/>
      <w:marLeft w:val="0"/>
      <w:marRight w:val="0"/>
      <w:marTop w:val="0"/>
      <w:marBottom w:val="0"/>
      <w:divBdr>
        <w:top w:val="none" w:sz="0" w:space="0" w:color="auto"/>
        <w:left w:val="none" w:sz="0" w:space="0" w:color="auto"/>
        <w:bottom w:val="none" w:sz="0" w:space="0" w:color="auto"/>
        <w:right w:val="none" w:sz="0" w:space="0" w:color="auto"/>
      </w:divBdr>
    </w:div>
    <w:div w:id="1200705225">
      <w:bodyDiv w:val="1"/>
      <w:marLeft w:val="0"/>
      <w:marRight w:val="0"/>
      <w:marTop w:val="0"/>
      <w:marBottom w:val="0"/>
      <w:divBdr>
        <w:top w:val="none" w:sz="0" w:space="0" w:color="auto"/>
        <w:left w:val="none" w:sz="0" w:space="0" w:color="auto"/>
        <w:bottom w:val="none" w:sz="0" w:space="0" w:color="auto"/>
        <w:right w:val="none" w:sz="0" w:space="0" w:color="auto"/>
      </w:divBdr>
    </w:div>
    <w:div w:id="1234047519">
      <w:bodyDiv w:val="1"/>
      <w:marLeft w:val="0"/>
      <w:marRight w:val="0"/>
      <w:marTop w:val="0"/>
      <w:marBottom w:val="0"/>
      <w:divBdr>
        <w:top w:val="none" w:sz="0" w:space="0" w:color="auto"/>
        <w:left w:val="none" w:sz="0" w:space="0" w:color="auto"/>
        <w:bottom w:val="none" w:sz="0" w:space="0" w:color="auto"/>
        <w:right w:val="none" w:sz="0" w:space="0" w:color="auto"/>
      </w:divBdr>
    </w:div>
    <w:div w:id="1281759428">
      <w:bodyDiv w:val="1"/>
      <w:marLeft w:val="0"/>
      <w:marRight w:val="0"/>
      <w:marTop w:val="0"/>
      <w:marBottom w:val="0"/>
      <w:divBdr>
        <w:top w:val="none" w:sz="0" w:space="0" w:color="auto"/>
        <w:left w:val="none" w:sz="0" w:space="0" w:color="auto"/>
        <w:bottom w:val="none" w:sz="0" w:space="0" w:color="auto"/>
        <w:right w:val="none" w:sz="0" w:space="0" w:color="auto"/>
      </w:divBdr>
    </w:div>
    <w:div w:id="1327585930">
      <w:bodyDiv w:val="1"/>
      <w:marLeft w:val="0"/>
      <w:marRight w:val="0"/>
      <w:marTop w:val="0"/>
      <w:marBottom w:val="0"/>
      <w:divBdr>
        <w:top w:val="none" w:sz="0" w:space="0" w:color="auto"/>
        <w:left w:val="none" w:sz="0" w:space="0" w:color="auto"/>
        <w:bottom w:val="none" w:sz="0" w:space="0" w:color="auto"/>
        <w:right w:val="none" w:sz="0" w:space="0" w:color="auto"/>
      </w:divBdr>
    </w:div>
    <w:div w:id="1411467911">
      <w:bodyDiv w:val="1"/>
      <w:marLeft w:val="0"/>
      <w:marRight w:val="0"/>
      <w:marTop w:val="0"/>
      <w:marBottom w:val="0"/>
      <w:divBdr>
        <w:top w:val="none" w:sz="0" w:space="0" w:color="auto"/>
        <w:left w:val="none" w:sz="0" w:space="0" w:color="auto"/>
        <w:bottom w:val="none" w:sz="0" w:space="0" w:color="auto"/>
        <w:right w:val="none" w:sz="0" w:space="0" w:color="auto"/>
      </w:divBdr>
      <w:divsChild>
        <w:div w:id="402029936">
          <w:marLeft w:val="0"/>
          <w:marRight w:val="0"/>
          <w:marTop w:val="0"/>
          <w:marBottom w:val="0"/>
          <w:divBdr>
            <w:top w:val="none" w:sz="0" w:space="0" w:color="auto"/>
            <w:left w:val="none" w:sz="0" w:space="0" w:color="auto"/>
            <w:bottom w:val="none" w:sz="0" w:space="0" w:color="auto"/>
            <w:right w:val="none" w:sz="0" w:space="0" w:color="auto"/>
          </w:divBdr>
          <w:divsChild>
            <w:div w:id="1305620876">
              <w:marLeft w:val="0"/>
              <w:marRight w:val="0"/>
              <w:marTop w:val="0"/>
              <w:marBottom w:val="0"/>
              <w:divBdr>
                <w:top w:val="none" w:sz="0" w:space="0" w:color="auto"/>
                <w:left w:val="none" w:sz="0" w:space="0" w:color="auto"/>
                <w:bottom w:val="none" w:sz="0" w:space="0" w:color="auto"/>
                <w:right w:val="none" w:sz="0" w:space="0" w:color="auto"/>
              </w:divBdr>
              <w:divsChild>
                <w:div w:id="1877311038">
                  <w:marLeft w:val="0"/>
                  <w:marRight w:val="0"/>
                  <w:marTop w:val="0"/>
                  <w:marBottom w:val="0"/>
                  <w:divBdr>
                    <w:top w:val="none" w:sz="0" w:space="0" w:color="auto"/>
                    <w:left w:val="none" w:sz="0" w:space="0" w:color="auto"/>
                    <w:bottom w:val="none" w:sz="0" w:space="0" w:color="auto"/>
                    <w:right w:val="none" w:sz="0" w:space="0" w:color="auto"/>
                  </w:divBdr>
                </w:div>
              </w:divsChild>
            </w:div>
            <w:div w:id="630790346">
              <w:marLeft w:val="0"/>
              <w:marRight w:val="0"/>
              <w:marTop w:val="0"/>
              <w:marBottom w:val="0"/>
              <w:divBdr>
                <w:top w:val="none" w:sz="0" w:space="0" w:color="auto"/>
                <w:left w:val="none" w:sz="0" w:space="0" w:color="auto"/>
                <w:bottom w:val="none" w:sz="0" w:space="0" w:color="auto"/>
                <w:right w:val="none" w:sz="0" w:space="0" w:color="auto"/>
              </w:divBdr>
              <w:divsChild>
                <w:div w:id="126572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68048">
      <w:bodyDiv w:val="1"/>
      <w:marLeft w:val="0"/>
      <w:marRight w:val="0"/>
      <w:marTop w:val="0"/>
      <w:marBottom w:val="0"/>
      <w:divBdr>
        <w:top w:val="none" w:sz="0" w:space="0" w:color="auto"/>
        <w:left w:val="none" w:sz="0" w:space="0" w:color="auto"/>
        <w:bottom w:val="none" w:sz="0" w:space="0" w:color="auto"/>
        <w:right w:val="none" w:sz="0" w:space="0" w:color="auto"/>
      </w:divBdr>
    </w:div>
    <w:div w:id="1486627803">
      <w:bodyDiv w:val="1"/>
      <w:marLeft w:val="0"/>
      <w:marRight w:val="0"/>
      <w:marTop w:val="0"/>
      <w:marBottom w:val="0"/>
      <w:divBdr>
        <w:top w:val="none" w:sz="0" w:space="0" w:color="auto"/>
        <w:left w:val="none" w:sz="0" w:space="0" w:color="auto"/>
        <w:bottom w:val="none" w:sz="0" w:space="0" w:color="auto"/>
        <w:right w:val="none" w:sz="0" w:space="0" w:color="auto"/>
      </w:divBdr>
    </w:div>
    <w:div w:id="1700007270">
      <w:bodyDiv w:val="1"/>
      <w:marLeft w:val="0"/>
      <w:marRight w:val="0"/>
      <w:marTop w:val="0"/>
      <w:marBottom w:val="0"/>
      <w:divBdr>
        <w:top w:val="none" w:sz="0" w:space="0" w:color="auto"/>
        <w:left w:val="none" w:sz="0" w:space="0" w:color="auto"/>
        <w:bottom w:val="none" w:sz="0" w:space="0" w:color="auto"/>
        <w:right w:val="none" w:sz="0" w:space="0" w:color="auto"/>
      </w:divBdr>
    </w:div>
    <w:div w:id="1840147839">
      <w:bodyDiv w:val="1"/>
      <w:marLeft w:val="0"/>
      <w:marRight w:val="0"/>
      <w:marTop w:val="0"/>
      <w:marBottom w:val="0"/>
      <w:divBdr>
        <w:top w:val="none" w:sz="0" w:space="0" w:color="auto"/>
        <w:left w:val="none" w:sz="0" w:space="0" w:color="auto"/>
        <w:bottom w:val="none" w:sz="0" w:space="0" w:color="auto"/>
        <w:right w:val="none" w:sz="0" w:space="0" w:color="auto"/>
      </w:divBdr>
    </w:div>
    <w:div w:id="1873376708">
      <w:bodyDiv w:val="1"/>
      <w:marLeft w:val="0"/>
      <w:marRight w:val="0"/>
      <w:marTop w:val="0"/>
      <w:marBottom w:val="0"/>
      <w:divBdr>
        <w:top w:val="none" w:sz="0" w:space="0" w:color="auto"/>
        <w:left w:val="none" w:sz="0" w:space="0" w:color="auto"/>
        <w:bottom w:val="none" w:sz="0" w:space="0" w:color="auto"/>
        <w:right w:val="none" w:sz="0" w:space="0" w:color="auto"/>
      </w:divBdr>
    </w:div>
    <w:div w:id="203523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delyn.sorrentino@uvm.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D11E7-0F64-C34C-AD34-935C6CC07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19</Pages>
  <Words>4659</Words>
  <Characters>26560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31157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Madelyn Sorrentino</dc:creator>
  <cp:keywords/>
  <dc:description/>
  <cp:lastModifiedBy>Ellen Marsden</cp:lastModifiedBy>
  <cp:revision>5</cp:revision>
  <cp:lastPrinted>2019-11-13T14:21:00Z</cp:lastPrinted>
  <dcterms:created xsi:type="dcterms:W3CDTF">2020-01-13T14:04:00Z</dcterms:created>
  <dcterms:modified xsi:type="dcterms:W3CDTF">2020-01-16T03:41:00Z</dcterms:modified>
  <cp:category/>
</cp:coreProperties>
</file>